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875CB" w14:textId="03869F51" w:rsidR="009C3293" w:rsidRDefault="009C3293" w:rsidP="009C3293">
      <w:pPr>
        <w:jc w:val="center"/>
        <w:rPr>
          <w:ins w:id="0" w:author="Nithyanandh Mahalingam" w:date="2020-11-15T06:47:00Z"/>
          <w:rFonts w:ascii="Times New Roman" w:hAnsi="Times New Roman" w:cs="Times New Roman"/>
          <w:sz w:val="40"/>
          <w:szCs w:val="40"/>
          <w:u w:val="single"/>
        </w:rPr>
      </w:pPr>
      <w:bookmarkStart w:id="1" w:name="OLE_LINK1"/>
      <w:bookmarkStart w:id="2" w:name="OLE_LINK2"/>
      <w:ins w:id="3" w:author="Nithyanandh Mahalingam" w:date="2020-11-15T06:47:00Z">
        <w:r>
          <w:rPr>
            <w:noProof/>
            <w:u w:val="single"/>
          </w:rPr>
          <w:drawing>
            <wp:anchor distT="0" distB="0" distL="114300" distR="114300" simplePos="0" relativeHeight="251658240" behindDoc="1" locked="0" layoutInCell="1" allowOverlap="1" wp14:anchorId="5001C9C6" wp14:editId="33CBA615">
              <wp:simplePos x="0" y="0"/>
              <wp:positionH relativeFrom="column">
                <wp:posOffset>-514350</wp:posOffset>
              </wp:positionH>
              <wp:positionV relativeFrom="paragraph">
                <wp:posOffset>600075</wp:posOffset>
              </wp:positionV>
              <wp:extent cx="6911340" cy="3952875"/>
              <wp:effectExtent l="0" t="0" r="0" b="0"/>
              <wp:wrapTight wrapText="bothSides">
                <wp:wrapPolygon edited="0">
                  <wp:start x="0" y="0"/>
                  <wp:lineTo x="0" y="21513"/>
                  <wp:lineTo x="21552" y="21513"/>
                  <wp:lineTo x="21552" y="0"/>
                  <wp:lineTo x="0" y="0"/>
                </wp:wrapPolygon>
              </wp:wrapTight>
              <wp:docPr id="1" name="Picture 1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Graphical user interface, application&#10;&#10;Description automatically generated"/>
                      <pic:cNvPicPr/>
                    </pic:nvPicPr>
                    <pic:blipFill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11340" cy="395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4" w:author="Nithyanandh Mahalingam" w:date="2020-11-15T06:46:00Z">
        <w:r w:rsidRPr="009C3293">
          <w:rPr>
            <w:rFonts w:ascii="Times New Roman" w:hAnsi="Times New Roman" w:cs="Times New Roman"/>
            <w:sz w:val="40"/>
            <w:szCs w:val="40"/>
            <w:u w:val="single"/>
            <w:rPrChange w:id="5" w:author="Nithyanandh Mahalingam" w:date="2020-11-15T06:46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t xml:space="preserve">UI Design Idea: #1 </w:t>
        </w:r>
      </w:ins>
      <w:ins w:id="6" w:author="Nithyanandh Mahalingam" w:date="2020-11-15T06:47:00Z">
        <w:r>
          <w:rPr>
            <w:rFonts w:ascii="Times New Roman" w:hAnsi="Times New Roman" w:cs="Times New Roman"/>
            <w:sz w:val="40"/>
            <w:szCs w:val="40"/>
            <w:u w:val="single"/>
          </w:rPr>
          <w:t>–</w:t>
        </w:r>
      </w:ins>
      <w:ins w:id="7" w:author="Nithyanandh Mahalingam" w:date="2020-11-15T06:46:00Z">
        <w:r w:rsidRPr="009C3293">
          <w:rPr>
            <w:rFonts w:ascii="Times New Roman" w:hAnsi="Times New Roman" w:cs="Times New Roman"/>
            <w:sz w:val="40"/>
            <w:szCs w:val="40"/>
            <w:u w:val="single"/>
            <w:rPrChange w:id="8" w:author="Nithyanandh Mahalingam" w:date="2020-11-15T06:46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t xml:space="preserve"> Incorporated</w:t>
        </w:r>
      </w:ins>
    </w:p>
    <w:bookmarkEnd w:id="1"/>
    <w:bookmarkEnd w:id="2"/>
    <w:p w14:paraId="2C7B5A71" w14:textId="2803A4C0" w:rsidR="009C3293" w:rsidRDefault="008A1096" w:rsidP="009C3293">
      <w:pPr>
        <w:jc w:val="center"/>
        <w:rPr>
          <w:ins w:id="9" w:author="Nithyanandh Mahalingam" w:date="2020-11-15T06:47:00Z"/>
          <w:rFonts w:ascii="Times New Roman" w:hAnsi="Times New Roman" w:cs="Times New Roman"/>
          <w:sz w:val="40"/>
          <w:szCs w:val="40"/>
          <w:u w:val="single"/>
        </w:rPr>
      </w:pPr>
      <w:ins w:id="10" w:author="Nithyanandh Mahalingam" w:date="2020-11-15T07:00:00Z">
        <w:r>
          <w:rPr>
            <w:rFonts w:ascii="Times New Roman" w:hAnsi="Times New Roman" w:cs="Times New Roman"/>
            <w:noProof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DE69519" wp14:editId="7160F245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3429000</wp:posOffset>
                  </wp:positionV>
                  <wp:extent cx="2390775" cy="2324100"/>
                  <wp:effectExtent l="0" t="63500" r="0" b="12700"/>
                  <wp:wrapNone/>
                  <wp:docPr id="11" name="Elbow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390775" cy="2324100"/>
                          </a:xfrm>
                          <a:prstGeom prst="bentConnector3">
                            <a:avLst>
                              <a:gd name="adj1" fmla="val 65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26DF7B8"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" o:spid="_x0000_s1026" type="#_x0000_t34" style="position:absolute;margin-left:223.5pt;margin-top:270pt;width:188.25pt;height:18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" adj="1420" strokecolor="#4472c4 [3204]" strokeweight=".5pt">
                  <v:stroke endarrow="block"/>
                </v:shape>
              </w:pict>
            </mc:Fallback>
          </mc:AlternateContent>
        </w:r>
      </w:ins>
      <w:ins w:id="11" w:author="Nithyanandh Mahalingam" w:date="2020-11-15T06:54:00Z">
        <w:r w:rsidR="009C3293" w:rsidRPr="009C3293">
          <w:rPr>
            <w:rFonts w:ascii="Times New Roman" w:hAnsi="Times New Roman" w:cs="Times New Roman"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3B65625" wp14:editId="2F3B288B">
                  <wp:simplePos x="0" y="0"/>
                  <wp:positionH relativeFrom="column">
                    <wp:posOffset>-314325</wp:posOffset>
                  </wp:positionH>
                  <wp:positionV relativeFrom="paragraph">
                    <wp:posOffset>4094480</wp:posOffset>
                  </wp:positionV>
                  <wp:extent cx="733425" cy="648970"/>
                  <wp:effectExtent l="0" t="0" r="15875" b="1143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89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42D94" w14:textId="6E139C0B" w:rsidR="009C3293" w:rsidRPr="00D915C4" w:rsidRDefault="009C3293" w:rsidP="009C3293">
                              <w:pPr>
                                <w:rPr>
                                  <w:ins w:id="12" w:author="Nithyanandh Mahalingam" w:date="2020-10-30T23:04:00Z"/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13" w:author="Nithyanandh Mahalingam" w:date="2020-10-30T23:09:00Z">
                                    <w:rPr>
                                      <w:ins w:id="14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15" w:author="Nithyanandh Mahalingam" w:date="2020-10-30T23:09:00Z">
                                  <w:pPr/>
                                </w:pPrChange>
                              </w:pPr>
                              <w:ins w:id="16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17" w:author="Nithyanandh Mahalingam" w:date="2020-11-15T06:55:00Z"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2AAD58</w:t>
                                </w:r>
                              </w:ins>
                            </w:p>
                            <w:p w14:paraId="7A7530B9" w14:textId="11173FA9" w:rsidR="009C3293" w:rsidRPr="00922119" w:rsidRDefault="008A1096" w:rsidP="009C3293">
                              <w:pPr>
                                <w:rPr>
                                  <w:ins w:id="18" w:author="Nithyanandh Mahalingam" w:date="2020-10-31T01:52:00Z"/>
                                  <w:sz w:val="16"/>
                                  <w:szCs w:val="16"/>
                                </w:rPr>
                              </w:pPr>
                              <w:ins w:id="19" w:author="Nithyanandh Mahalingam" w:date="2020-11-15T06:5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Add More</w:t>
                                </w:r>
                              </w:ins>
                              <w:ins w:id="20" w:author="Nithyanandh Mahalingam" w:date="2020-11-15T06:54:00Z">
                                <w:r w:rsidR="009C329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1" w:author="Nithyanandh Mahalingam" w:date="2020-11-15T06:5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Text</w:t>
                                </w:r>
                              </w:ins>
                              <w:ins w:id="22" w:author="Nithyanandh Mahalingam" w:date="2020-10-31T01:52:00Z">
                                <w:r w:rsidR="009C3293">
                                  <w:rPr>
                                    <w:sz w:val="16"/>
                                    <w:szCs w:val="16"/>
                                  </w:rPr>
                                  <w:t xml:space="preserve"> Color</w:t>
                                </w:r>
                              </w:ins>
                            </w:p>
                            <w:p w14:paraId="7CDB1E9E" w14:textId="77777777" w:rsidR="009C3293" w:rsidRPr="00D915C4" w:rsidRDefault="009C3293" w:rsidP="009C3293">
                              <w:pPr>
                                <w:rPr>
                                  <w:sz w:val="16"/>
                                  <w:szCs w:val="16"/>
                                  <w:rPrChange w:id="23" w:author="Nithyanandh Mahalingam" w:date="2020-10-30T23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B65625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-24.75pt;margin-top:322.4pt;width:57.75pt;height:5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" fillcolor="white [3201]" strokecolor="black [3200]" strokeweight="1pt">
                  <v:textbox>
                    <w:txbxContent>
                      <w:p w14:paraId="09A42D94" w14:textId="6E139C0B" w:rsidR="009C3293" w:rsidRPr="00D915C4" w:rsidRDefault="009C3293" w:rsidP="009C3293">
                        <w:pPr>
                          <w:rPr>
                            <w:ins w:id="24" w:author="Nithyanandh Mahalingam" w:date="2020-10-30T23:04:00Z"/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16"/>
                            <w:szCs w:val="16"/>
                            <w:rPrChange w:id="25" w:author="Nithyanandh Mahalingam" w:date="2020-10-30T23:09:00Z">
                              <w:rPr>
                                <w:ins w:id="26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27" w:author="Nithyanandh Mahalingam" w:date="2020-10-30T23:09:00Z">
                            <w:pPr/>
                          </w:pPrChange>
                        </w:pPr>
                        <w:ins w:id="28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29" w:author="Nithyanandh Mahalingam" w:date="2020-11-15T06:55:00Z"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2AAD58</w:t>
                          </w:r>
                        </w:ins>
                      </w:p>
                      <w:p w14:paraId="7A7530B9" w14:textId="11173FA9" w:rsidR="009C3293" w:rsidRPr="00922119" w:rsidRDefault="008A1096" w:rsidP="009C3293">
                        <w:pPr>
                          <w:rPr>
                            <w:ins w:id="30" w:author="Nithyanandh Mahalingam" w:date="2020-10-31T01:52:00Z"/>
                            <w:sz w:val="16"/>
                            <w:szCs w:val="16"/>
                          </w:rPr>
                        </w:pPr>
                        <w:ins w:id="31" w:author="Nithyanandh Mahalingam" w:date="2020-11-15T06:59:00Z">
                          <w:r>
                            <w:rPr>
                              <w:sz w:val="16"/>
                              <w:szCs w:val="16"/>
                            </w:rPr>
                            <w:t>Add More</w:t>
                          </w:r>
                        </w:ins>
                        <w:ins w:id="32" w:author="Nithyanandh Mahalingam" w:date="2020-11-15T06:54:00Z">
                          <w:r w:rsidR="009C329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3" w:author="Nithyanandh Mahalingam" w:date="2020-11-15T06:59:00Z">
                          <w:r>
                            <w:rPr>
                              <w:sz w:val="16"/>
                              <w:szCs w:val="16"/>
                            </w:rPr>
                            <w:t>Text</w:t>
                          </w:r>
                        </w:ins>
                        <w:ins w:id="34" w:author="Nithyanandh Mahalingam" w:date="2020-10-31T01:52:00Z">
                          <w:r w:rsidR="009C3293">
                            <w:rPr>
                              <w:sz w:val="16"/>
                              <w:szCs w:val="16"/>
                            </w:rPr>
                            <w:t xml:space="preserve"> Color</w:t>
                          </w:r>
                        </w:ins>
                      </w:p>
                      <w:p w14:paraId="7CDB1E9E" w14:textId="77777777" w:rsidR="009C3293" w:rsidRPr="00D915C4" w:rsidRDefault="009C3293" w:rsidP="009C3293">
                        <w:pPr>
                          <w:rPr>
                            <w:sz w:val="16"/>
                            <w:szCs w:val="16"/>
                            <w:rPrChange w:id="35" w:author="Nithyanandh Mahalingam" w:date="2020-10-30T23:0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C3293" w:rsidRPr="009C3293">
          <w:rPr>
            <w:rFonts w:ascii="Times New Roman" w:hAnsi="Times New Roman" w:cs="Times New Roman"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1FB63F4B" wp14:editId="0B8F307F">
                  <wp:simplePos x="0" y="0"/>
                  <wp:positionH relativeFrom="column">
                    <wp:posOffset>-514350</wp:posOffset>
                  </wp:positionH>
                  <wp:positionV relativeFrom="paragraph">
                    <wp:posOffset>3882390</wp:posOffset>
                  </wp:positionV>
                  <wp:extent cx="1095375" cy="1095375"/>
                  <wp:effectExtent l="0" t="0" r="9525" b="9525"/>
                  <wp:wrapNone/>
                  <wp:docPr id="9" name="Oval 9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11F48156" id="Oval 9" o:spid="_x0000_s1026" alt="#F7D5CB" style="position:absolute;margin-left:-40.5pt;margin-top:305.7pt;width:86.25pt;height:8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" fillcolor="white [3201]" strokecolor="#70ad47 [3209]" strokeweight="1pt">
                  <v:stroke joinstyle="miter"/>
                </v:oval>
              </w:pict>
            </mc:Fallback>
          </mc:AlternateContent>
        </w:r>
        <w:r w:rsidR="009C3293"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4569AF19" wp14:editId="0F441D01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3657599</wp:posOffset>
                  </wp:positionV>
                  <wp:extent cx="2203450" cy="2460625"/>
                  <wp:effectExtent l="127000" t="63500" r="0" b="15875"/>
                  <wp:wrapNone/>
                  <wp:docPr id="8" name="Elbow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203450" cy="2460625"/>
                          </a:xfrm>
                          <a:prstGeom prst="bentConnector3">
                            <a:avLst>
                              <a:gd name="adj1" fmla="val -57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76015D" id="Elbow Connector 8" o:spid="_x0000_s1026" type="#_x0000_t34" style="position:absolute;margin-left:18.25pt;margin-top:4in;width:173.5pt;height:193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" adj="-1242" strokecolor="#4472c4 [3204]" strokeweight=".5pt">
                  <v:stroke endarrow="block"/>
                </v:shape>
              </w:pict>
            </mc:Fallback>
          </mc:AlternateContent>
        </w:r>
      </w:ins>
      <w:ins w:id="36" w:author="Nithyanandh Mahalingam" w:date="2020-11-15T06:52:00Z">
        <w:r w:rsidR="009C3293" w:rsidRPr="009C3293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5FF118A" wp14:editId="431970ED">
                  <wp:simplePos x="0" y="0"/>
                  <wp:positionH relativeFrom="column">
                    <wp:posOffset>5622290</wp:posOffset>
                  </wp:positionH>
                  <wp:positionV relativeFrom="paragraph">
                    <wp:posOffset>4154170</wp:posOffset>
                  </wp:positionV>
                  <wp:extent cx="733425" cy="649224"/>
                  <wp:effectExtent l="0" t="0" r="15875" b="11430"/>
                  <wp:wrapNone/>
                  <wp:docPr id="29" name="Text Box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92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55E98" w14:textId="6FCDCDB0" w:rsidR="009C3293" w:rsidRPr="00D915C4" w:rsidRDefault="009C3293" w:rsidP="009C3293">
                              <w:pPr>
                                <w:rPr>
                                  <w:ins w:id="37" w:author="Nithyanandh Mahalingam" w:date="2020-10-30T23:04:00Z"/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38" w:author="Nithyanandh Mahalingam" w:date="2020-10-30T23:09:00Z">
                                    <w:rPr>
                                      <w:ins w:id="39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40" w:author="Nithyanandh Mahalingam" w:date="2020-10-30T23:09:00Z">
                                  <w:pPr/>
                                </w:pPrChange>
                              </w:pPr>
                              <w:ins w:id="41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42" w:author="Nithyanandh Mahalingam" w:date="2020-11-15T06:53:00Z"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96B8FA</w:t>
                                </w:r>
                              </w:ins>
                            </w:p>
                            <w:p w14:paraId="34CABBD2" w14:textId="4D4CCCA0" w:rsidR="009C3293" w:rsidRPr="00922119" w:rsidRDefault="009C3293" w:rsidP="009C3293">
                              <w:pPr>
                                <w:rPr>
                                  <w:ins w:id="43" w:author="Nithyanandh Mahalingam" w:date="2020-10-31T01:52:00Z"/>
                                  <w:sz w:val="16"/>
                                  <w:szCs w:val="16"/>
                                </w:rPr>
                              </w:pPr>
                              <w:ins w:id="44" w:author="Nithyanandh Mahalingam" w:date="2020-11-15T06:54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View Controller BG</w:t>
                                </w:r>
                              </w:ins>
                              <w:ins w:id="45" w:author="Nithyanandh Mahalingam" w:date="2020-10-31T01:5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Color</w:t>
                                </w:r>
                              </w:ins>
                            </w:p>
                            <w:p w14:paraId="60942F85" w14:textId="77777777" w:rsidR="009C3293" w:rsidRPr="00D915C4" w:rsidRDefault="009C3293" w:rsidP="009C3293">
                              <w:pPr>
                                <w:rPr>
                                  <w:sz w:val="16"/>
                                  <w:szCs w:val="16"/>
                                  <w:rPrChange w:id="46" w:author="Nithyanandh Mahalingam" w:date="2020-10-30T23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5FF118A" id="Text Box 29" o:spid="_x0000_s1027" type="#_x0000_t202" style="position:absolute;left:0;text-align:left;margin-left:442.7pt;margin-top:327.1pt;width:57.75pt;height:5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" fillcolor="white [3201]" strokecolor="black [3200]" strokeweight="1pt">
                  <v:textbox>
                    <w:txbxContent>
                      <w:p w14:paraId="3EC55E98" w14:textId="6FCDCDB0" w:rsidR="009C3293" w:rsidRPr="00D915C4" w:rsidRDefault="009C3293" w:rsidP="009C3293">
                        <w:pPr>
                          <w:rPr>
                            <w:ins w:id="47" w:author="Nithyanandh Mahalingam" w:date="2020-10-30T23:04:00Z"/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16"/>
                            <w:szCs w:val="16"/>
                            <w:rPrChange w:id="48" w:author="Nithyanandh Mahalingam" w:date="2020-10-30T23:09:00Z">
                              <w:rPr>
                                <w:ins w:id="49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50" w:author="Nithyanandh Mahalingam" w:date="2020-10-30T23:09:00Z">
                            <w:pPr/>
                          </w:pPrChange>
                        </w:pPr>
                        <w:ins w:id="51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52" w:author="Nithyanandh Mahalingam" w:date="2020-11-15T06:53:00Z"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96B8FA</w:t>
                          </w:r>
                        </w:ins>
                      </w:p>
                      <w:p w14:paraId="34CABBD2" w14:textId="4D4CCCA0" w:rsidR="009C3293" w:rsidRPr="00922119" w:rsidRDefault="009C3293" w:rsidP="009C3293">
                        <w:pPr>
                          <w:rPr>
                            <w:ins w:id="53" w:author="Nithyanandh Mahalingam" w:date="2020-10-31T01:52:00Z"/>
                            <w:sz w:val="16"/>
                            <w:szCs w:val="16"/>
                          </w:rPr>
                        </w:pPr>
                        <w:ins w:id="54" w:author="Nithyanandh Mahalingam" w:date="2020-11-15T06:54:00Z">
                          <w:r>
                            <w:rPr>
                              <w:sz w:val="16"/>
                              <w:szCs w:val="16"/>
                            </w:rPr>
                            <w:t>View Controller BG</w:t>
                          </w:r>
                        </w:ins>
                        <w:ins w:id="55" w:author="Nithyanandh Mahalingam" w:date="2020-10-31T01:52:00Z">
                          <w:r>
                            <w:rPr>
                              <w:sz w:val="16"/>
                              <w:szCs w:val="16"/>
                            </w:rPr>
                            <w:t xml:space="preserve"> Color</w:t>
                          </w:r>
                        </w:ins>
                      </w:p>
                      <w:p w14:paraId="60942F85" w14:textId="77777777" w:rsidR="009C3293" w:rsidRPr="00D915C4" w:rsidRDefault="009C3293" w:rsidP="009C3293">
                        <w:pPr>
                          <w:rPr>
                            <w:sz w:val="16"/>
                            <w:szCs w:val="16"/>
                            <w:rPrChange w:id="56" w:author="Nithyanandh Mahalingam" w:date="2020-10-30T23:0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C3293" w:rsidRPr="009C3293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3F19A998" wp14:editId="420E0B77">
                  <wp:simplePos x="0" y="0"/>
                  <wp:positionH relativeFrom="column">
                    <wp:posOffset>5422265</wp:posOffset>
                  </wp:positionH>
                  <wp:positionV relativeFrom="paragraph">
                    <wp:posOffset>3942080</wp:posOffset>
                  </wp:positionV>
                  <wp:extent cx="1095375" cy="1095375"/>
                  <wp:effectExtent l="0" t="0" r="9525" b="9525"/>
                  <wp:wrapNone/>
                  <wp:docPr id="28" name="Oval 28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B3C19FD" id="Oval 28" o:spid="_x0000_s1026" alt="#F7D5CB" style="position:absolute;margin-left:426.95pt;margin-top:310.4pt;width:86.25pt;height:8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" fillcolor="white [3201]" strokecolor="#70ad47 [3209]" strokeweight="1pt">
                  <v:stroke joinstyle="miter"/>
                </v:oval>
              </w:pict>
            </mc:Fallback>
          </mc:AlternateContent>
        </w:r>
      </w:ins>
      <w:ins w:id="57" w:author="Nithyanandh Mahalingam" w:date="2020-11-15T06:51:00Z">
        <w:r w:rsidR="009C3293">
          <w:rPr>
            <w:rFonts w:ascii="Times New Roman" w:hAnsi="Times New Roman" w:cs="Times New Roman"/>
            <w:noProof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798DACA" wp14:editId="2FDAA621">
                  <wp:simplePos x="0" y="0"/>
                  <wp:positionH relativeFrom="column">
                    <wp:posOffset>5816600</wp:posOffset>
                  </wp:positionH>
                  <wp:positionV relativeFrom="paragraph">
                    <wp:posOffset>3657600</wp:posOffset>
                  </wp:positionV>
                  <wp:extent cx="263525" cy="2060575"/>
                  <wp:effectExtent l="25400" t="63500" r="15875" b="22225"/>
                  <wp:wrapNone/>
                  <wp:docPr id="7" name="Elbow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63525" cy="2060575"/>
                          </a:xfrm>
                          <a:prstGeom prst="bentConnector3">
                            <a:avLst>
                              <a:gd name="adj1" fmla="val -11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7279B71" id="Elbow Connector 7" o:spid="_x0000_s1026" type="#_x0000_t34" style="position:absolute;margin-left:458pt;margin-top:4in;width:20.75pt;height:162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" adj="-244" strokecolor="#4472c4 [3204]" strokeweight=".5pt">
                  <v:stroke endarrow="block"/>
                </v:shape>
              </w:pict>
            </mc:Fallback>
          </mc:AlternateContent>
        </w:r>
        <w:r w:rsidR="009C3293">
          <w:rPr>
            <w:rFonts w:ascii="Times New Roman" w:hAnsi="Times New Roman" w:cs="Times New Roman"/>
            <w:noProof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729D8C1" wp14:editId="722407EB">
                  <wp:simplePos x="0" y="0"/>
                  <wp:positionH relativeFrom="column">
                    <wp:posOffset>3549650</wp:posOffset>
                  </wp:positionH>
                  <wp:positionV relativeFrom="paragraph">
                    <wp:posOffset>3886199</wp:posOffset>
                  </wp:positionV>
                  <wp:extent cx="2266950" cy="1831975"/>
                  <wp:effectExtent l="25400" t="63500" r="44450" b="22225"/>
                  <wp:wrapNone/>
                  <wp:docPr id="6" name="Elbow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266950" cy="1831975"/>
                          </a:xfrm>
                          <a:prstGeom prst="bentConnector3">
                            <a:avLst>
                              <a:gd name="adj1" fmla="val -11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C437D1" id="Elbow Connector 6" o:spid="_x0000_s1026" type="#_x0000_t34" style="position:absolute;margin-left:279.5pt;margin-top:306pt;width:178.5pt;height:144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" adj="-244" strokecolor="#4472c4 [3204]" strokeweight=".5pt">
                  <v:stroke endarrow="block"/>
                </v:shape>
              </w:pict>
            </mc:Fallback>
          </mc:AlternateContent>
        </w:r>
      </w:ins>
    </w:p>
    <w:p w14:paraId="038C07CC" w14:textId="2ED41758" w:rsidR="009C3293" w:rsidRDefault="008A1096" w:rsidP="009C3293">
      <w:pPr>
        <w:jc w:val="center"/>
        <w:rPr>
          <w:ins w:id="58" w:author="Nithyanandh Mahalingam" w:date="2020-11-15T06:48:00Z"/>
          <w:u w:val="single"/>
        </w:rPr>
      </w:pPr>
      <w:ins w:id="59" w:author="Nithyanandh Mahalingam" w:date="2020-11-15T07:00:00Z">
        <w:r w:rsidRPr="008A1096">
          <w:rPr>
            <w:rFonts w:ascii="Times New Roman" w:hAnsi="Times New Roman" w:cs="Times New Roman"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285512B2" wp14:editId="18D1E95A">
                  <wp:simplePos x="0" y="0"/>
                  <wp:positionH relativeFrom="column">
                    <wp:posOffset>2435225</wp:posOffset>
                  </wp:positionH>
                  <wp:positionV relativeFrom="paragraph">
                    <wp:posOffset>4117340</wp:posOffset>
                  </wp:positionV>
                  <wp:extent cx="1095375" cy="1095375"/>
                  <wp:effectExtent l="0" t="0" r="9525" b="9525"/>
                  <wp:wrapNone/>
                  <wp:docPr id="12" name="Oval 12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5139E832" id="Oval 12" o:spid="_x0000_s1026" alt="#F7D5CB" style="position:absolute;margin-left:191.75pt;margin-top:324.2pt;width:86.25pt;height: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" fillcolor="white [3201]" strokecolor="#70ad47 [3209]" strokeweight="1pt">
                  <v:stroke joinstyle="miter"/>
                </v:oval>
              </w:pict>
            </mc:Fallback>
          </mc:AlternateContent>
        </w:r>
      </w:ins>
    </w:p>
    <w:p w14:paraId="494FC67F" w14:textId="2EA02C9E" w:rsidR="009C3293" w:rsidRDefault="008A1096" w:rsidP="009C3293">
      <w:pPr>
        <w:jc w:val="center"/>
        <w:rPr>
          <w:ins w:id="60" w:author="Nithyanandh Mahalingam" w:date="2020-11-15T06:48:00Z"/>
          <w:u w:val="single"/>
        </w:rPr>
      </w:pPr>
      <w:ins w:id="61" w:author="Nithyanandh Mahalingam" w:date="2020-11-15T07:00:00Z">
        <w:r w:rsidRPr="008A1096">
          <w:rPr>
            <w:rFonts w:ascii="Times New Roman" w:hAnsi="Times New Roman" w:cs="Times New Roman"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3AF3F360" wp14:editId="2307909B">
                  <wp:simplePos x="0" y="0"/>
                  <wp:positionH relativeFrom="column">
                    <wp:posOffset>2635250</wp:posOffset>
                  </wp:positionH>
                  <wp:positionV relativeFrom="paragraph">
                    <wp:posOffset>50800</wp:posOffset>
                  </wp:positionV>
                  <wp:extent cx="733425" cy="649224"/>
                  <wp:effectExtent l="0" t="0" r="15875" b="11430"/>
                  <wp:wrapNone/>
                  <wp:docPr id="13" name="Text Box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92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5EE47" w14:textId="165FE860" w:rsidR="008A1096" w:rsidRPr="00D915C4" w:rsidRDefault="008A1096" w:rsidP="008A1096">
                              <w:pPr>
                                <w:rPr>
                                  <w:ins w:id="62" w:author="Nithyanandh Mahalingam" w:date="2020-10-30T23:04:00Z"/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63" w:author="Nithyanandh Mahalingam" w:date="2020-10-30T23:09:00Z">
                                    <w:rPr>
                                      <w:ins w:id="64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65" w:author="Nithyanandh Mahalingam" w:date="2020-10-30T23:09:00Z">
                                  <w:pPr/>
                                </w:pPrChange>
                              </w:pPr>
                              <w:ins w:id="66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67" w:author="Nithyanandh Mahalingam" w:date="2020-11-15T07:01:00Z"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FA9352</w:t>
                                </w:r>
                              </w:ins>
                            </w:p>
                            <w:p w14:paraId="7612F3C7" w14:textId="514B74AA" w:rsidR="008A1096" w:rsidRPr="00922119" w:rsidRDefault="008A1096" w:rsidP="008A1096">
                              <w:pPr>
                                <w:rPr>
                                  <w:ins w:id="68" w:author="Nithyanandh Mahalingam" w:date="2020-10-31T01:52:00Z"/>
                                  <w:sz w:val="16"/>
                                  <w:szCs w:val="16"/>
                                </w:rPr>
                              </w:pPr>
                              <w:ins w:id="69" w:author="Nithyanandh Mahalingam" w:date="2020-11-15T07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Save Changes Text</w:t>
                                </w:r>
                              </w:ins>
                              <w:ins w:id="70" w:author="Nithyanandh Mahalingam" w:date="2020-10-31T01:5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Color</w:t>
                                </w:r>
                              </w:ins>
                            </w:p>
                            <w:p w14:paraId="501F1F44" w14:textId="77777777" w:rsidR="008A1096" w:rsidRPr="00D915C4" w:rsidRDefault="008A1096" w:rsidP="008A1096">
                              <w:pPr>
                                <w:rPr>
                                  <w:sz w:val="16"/>
                                  <w:szCs w:val="16"/>
                                  <w:rPrChange w:id="71" w:author="Nithyanandh Mahalingam" w:date="2020-10-30T23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AF3F360" id="Text Box 13" o:spid="_x0000_s1028" type="#_x0000_t202" style="position:absolute;left:0;text-align:left;margin-left:207.5pt;margin-top:4pt;width:57.75pt;height:5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" fillcolor="white [3201]" strokecolor="black [3200]" strokeweight="1pt">
                  <v:textbox>
                    <w:txbxContent>
                      <w:p w14:paraId="5D85EE47" w14:textId="165FE860" w:rsidR="008A1096" w:rsidRPr="00D915C4" w:rsidRDefault="008A1096" w:rsidP="008A1096">
                        <w:pPr>
                          <w:rPr>
                            <w:ins w:id="72" w:author="Nithyanandh Mahalingam" w:date="2020-10-30T23:04:00Z"/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16"/>
                            <w:szCs w:val="16"/>
                            <w:rPrChange w:id="73" w:author="Nithyanandh Mahalingam" w:date="2020-10-30T23:09:00Z">
                              <w:rPr>
                                <w:ins w:id="74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75" w:author="Nithyanandh Mahalingam" w:date="2020-10-30T23:09:00Z">
                            <w:pPr/>
                          </w:pPrChange>
                        </w:pPr>
                        <w:ins w:id="76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77" w:author="Nithyanandh Mahalingam" w:date="2020-11-15T07:01:00Z"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FA9352</w:t>
                          </w:r>
                        </w:ins>
                      </w:p>
                      <w:p w14:paraId="7612F3C7" w14:textId="514B74AA" w:rsidR="008A1096" w:rsidRPr="00922119" w:rsidRDefault="008A1096" w:rsidP="008A1096">
                        <w:pPr>
                          <w:rPr>
                            <w:ins w:id="78" w:author="Nithyanandh Mahalingam" w:date="2020-10-31T01:52:00Z"/>
                            <w:sz w:val="16"/>
                            <w:szCs w:val="16"/>
                          </w:rPr>
                        </w:pPr>
                        <w:ins w:id="79" w:author="Nithyanandh Mahalingam" w:date="2020-11-15T07:01:00Z">
                          <w:r>
                            <w:rPr>
                              <w:sz w:val="16"/>
                              <w:szCs w:val="16"/>
                            </w:rPr>
                            <w:t>Save Changes Text</w:t>
                          </w:r>
                        </w:ins>
                        <w:ins w:id="80" w:author="Nithyanandh Mahalingam" w:date="2020-10-31T01:52:00Z">
                          <w:r>
                            <w:rPr>
                              <w:sz w:val="16"/>
                              <w:szCs w:val="16"/>
                            </w:rPr>
                            <w:t xml:space="preserve"> Color</w:t>
                          </w:r>
                        </w:ins>
                      </w:p>
                      <w:p w14:paraId="501F1F44" w14:textId="77777777" w:rsidR="008A1096" w:rsidRPr="00D915C4" w:rsidRDefault="008A1096" w:rsidP="008A1096">
                        <w:pPr>
                          <w:rPr>
                            <w:sz w:val="16"/>
                            <w:szCs w:val="16"/>
                            <w:rPrChange w:id="81" w:author="Nithyanandh Mahalingam" w:date="2020-10-30T23:0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82" w:author="Nithyanandh Mahalingam" w:date="2020-11-15T06:48:00Z">
        <w:r w:rsidR="009C3293">
          <w:rPr>
            <w:noProof/>
            <w:u w:val="single"/>
          </w:rPr>
          <w:drawing>
            <wp:anchor distT="0" distB="0" distL="114300" distR="114300" simplePos="0" relativeHeight="251659264" behindDoc="1" locked="0" layoutInCell="1" allowOverlap="1" wp14:anchorId="49C6944D" wp14:editId="74CD3CFE">
              <wp:simplePos x="0" y="0"/>
              <wp:positionH relativeFrom="column">
                <wp:posOffset>-362585</wp:posOffset>
              </wp:positionH>
              <wp:positionV relativeFrom="paragraph">
                <wp:posOffset>213995</wp:posOffset>
              </wp:positionV>
              <wp:extent cx="6606989" cy="2770632"/>
              <wp:effectExtent l="0" t="0" r="0" b="0"/>
              <wp:wrapTight wrapText="bothSides">
                <wp:wrapPolygon edited="0">
                  <wp:start x="0" y="0"/>
                  <wp:lineTo x="0" y="21486"/>
                  <wp:lineTo x="21550" y="21486"/>
                  <wp:lineTo x="21550" y="0"/>
                  <wp:lineTo x="0" y="0"/>
                </wp:wrapPolygon>
              </wp:wrapTight>
              <wp:docPr id="2" name="Picture 2" descr="Chart, bar chart, treemap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Chart, bar chart, treemap chart&#10;&#10;Description automatically generated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6989" cy="2770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6129DDF0" w14:textId="67530C3E" w:rsidR="009C3293" w:rsidRDefault="009C3293" w:rsidP="009C3293">
      <w:pPr>
        <w:jc w:val="center"/>
        <w:rPr>
          <w:ins w:id="83" w:author="Nithyanandh Mahalingam" w:date="2020-11-15T06:48:00Z"/>
          <w:u w:val="single"/>
        </w:rPr>
      </w:pPr>
    </w:p>
    <w:p w14:paraId="6BCA07B1" w14:textId="31235E90" w:rsidR="009C3293" w:rsidRDefault="009C3293" w:rsidP="009C3293">
      <w:pPr>
        <w:jc w:val="center"/>
        <w:rPr>
          <w:ins w:id="84" w:author="Nithyanandh Mahalingam" w:date="2020-11-15T06:49:00Z"/>
          <w:u w:val="single"/>
        </w:rPr>
      </w:pPr>
    </w:p>
    <w:p w14:paraId="49AE3689" w14:textId="21D7B003" w:rsidR="009C3293" w:rsidRDefault="009C3293" w:rsidP="009C3293">
      <w:pPr>
        <w:jc w:val="center"/>
        <w:rPr>
          <w:ins w:id="85" w:author="Nithyanandh Mahalingam" w:date="2020-11-15T06:49:00Z"/>
          <w:rFonts w:ascii="Times New Roman" w:hAnsi="Times New Roman" w:cs="Times New Roman"/>
          <w:sz w:val="40"/>
          <w:szCs w:val="40"/>
          <w:u w:val="single"/>
        </w:rPr>
      </w:pPr>
      <w:ins w:id="86" w:author="Nithyanandh Mahalingam" w:date="2020-11-15T06:49:00Z">
        <w:r w:rsidRPr="00A3609F">
          <w:rPr>
            <w:rFonts w:ascii="Times New Roman" w:hAnsi="Times New Roman" w:cs="Times New Roman"/>
            <w:sz w:val="40"/>
            <w:szCs w:val="40"/>
            <w:u w:val="single"/>
          </w:rPr>
          <w:lastRenderedPageBreak/>
          <w:t>UI Design Idea: #</w:t>
        </w:r>
        <w:r>
          <w:rPr>
            <w:rFonts w:ascii="Times New Roman" w:hAnsi="Times New Roman" w:cs="Times New Roman"/>
            <w:sz w:val="40"/>
            <w:szCs w:val="40"/>
            <w:u w:val="single"/>
          </w:rPr>
          <w:t>2</w:t>
        </w:r>
      </w:ins>
    </w:p>
    <w:p w14:paraId="22619F4B" w14:textId="363CA064" w:rsidR="009C3293" w:rsidRDefault="008A1096" w:rsidP="009C3293">
      <w:pPr>
        <w:jc w:val="center"/>
        <w:rPr>
          <w:ins w:id="87" w:author="Nithyanandh Mahalingam" w:date="2020-11-15T06:50:00Z"/>
          <w:u w:val="single"/>
        </w:rPr>
      </w:pPr>
      <w:ins w:id="88" w:author="Nithyanandh Mahalingam" w:date="2020-11-15T07:04:00Z">
        <w:r w:rsidRPr="008A1096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565ED3D1" wp14:editId="3DDCCCD7">
                  <wp:simplePos x="0" y="0"/>
                  <wp:positionH relativeFrom="column">
                    <wp:posOffset>4997450</wp:posOffset>
                  </wp:positionH>
                  <wp:positionV relativeFrom="paragraph">
                    <wp:posOffset>3533140</wp:posOffset>
                  </wp:positionV>
                  <wp:extent cx="1095375" cy="1095375"/>
                  <wp:effectExtent l="0" t="0" r="9525" b="9525"/>
                  <wp:wrapNone/>
                  <wp:docPr id="25" name="Oval 25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570098D6" id="Oval 25" o:spid="_x0000_s1026" alt="#F7D5CB" style="position:absolute;margin-left:393.5pt;margin-top:278.2pt;width:86.25pt;height:8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" fillcolor="white [3201]" strokecolor="#70ad47 [3209]" strokeweight="1pt">
                  <v:stroke joinstyle="miter"/>
                </v:oval>
              </w:pict>
            </mc:Fallback>
          </mc:AlternateContent>
        </w:r>
        <w:r w:rsidRPr="008A1096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470C23CC" wp14:editId="41104DC1">
                  <wp:simplePos x="0" y="0"/>
                  <wp:positionH relativeFrom="column">
                    <wp:posOffset>5197475</wp:posOffset>
                  </wp:positionH>
                  <wp:positionV relativeFrom="paragraph">
                    <wp:posOffset>3745230</wp:posOffset>
                  </wp:positionV>
                  <wp:extent cx="733425" cy="648970"/>
                  <wp:effectExtent l="0" t="0" r="15875" b="11430"/>
                  <wp:wrapNone/>
                  <wp:docPr id="26" name="Text Box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89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4047" w14:textId="2E601367" w:rsidR="008A1096" w:rsidRPr="00D915C4" w:rsidRDefault="008A1096" w:rsidP="008A1096">
                              <w:pPr>
                                <w:rPr>
                                  <w:ins w:id="89" w:author="Nithyanandh Mahalingam" w:date="2020-10-30T23:04:00Z"/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90" w:author="Nithyanandh Mahalingam" w:date="2020-10-30T23:09:00Z">
                                    <w:rPr>
                                      <w:ins w:id="91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92" w:author="Nithyanandh Mahalingam" w:date="2020-10-30T23:09:00Z">
                                  <w:pPr/>
                                </w:pPrChange>
                              </w:pPr>
                              <w:ins w:id="93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94" w:author="Nithyanandh Mahalingam" w:date="2020-11-15T07:05:00Z"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FA5D41</w:t>
                                </w:r>
                              </w:ins>
                            </w:p>
                            <w:p w14:paraId="03B6B924" w14:textId="08E4178E" w:rsidR="008A1096" w:rsidRPr="00922119" w:rsidRDefault="008A1096" w:rsidP="008A1096">
                              <w:pPr>
                                <w:rPr>
                                  <w:ins w:id="95" w:author="Nithyanandh Mahalingam" w:date="2020-10-31T01:52:00Z"/>
                                  <w:sz w:val="16"/>
                                  <w:szCs w:val="16"/>
                                </w:rPr>
                              </w:pPr>
                              <w:ins w:id="96" w:author="Nithyanandh Mahalingam" w:date="2020-11-15T07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Delete Button </w:t>
                                </w:r>
                              </w:ins>
                              <w:ins w:id="97" w:author="Nithyanandh Mahalingam" w:date="2020-11-15T07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Text</w:t>
                                </w:r>
                              </w:ins>
                              <w:ins w:id="98" w:author="Nithyanandh Mahalingam" w:date="2020-10-31T01:5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Color</w:t>
                                </w:r>
                              </w:ins>
                            </w:p>
                            <w:p w14:paraId="13E94949" w14:textId="77777777" w:rsidR="008A1096" w:rsidRPr="00D915C4" w:rsidRDefault="008A1096" w:rsidP="008A1096">
                              <w:pPr>
                                <w:rPr>
                                  <w:sz w:val="16"/>
                                  <w:szCs w:val="16"/>
                                  <w:rPrChange w:id="99" w:author="Nithyanandh Mahalingam" w:date="2020-10-30T23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0C23CC" id="Text Box 26" o:spid="_x0000_s1029" type="#_x0000_t202" style="position:absolute;left:0;text-align:left;margin-left:409.25pt;margin-top:294.9pt;width:57.75pt;height:5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" fillcolor="white [3201]" strokecolor="black [3200]" strokeweight="1pt">
                  <v:textbox>
                    <w:txbxContent>
                      <w:p w14:paraId="5AA84047" w14:textId="2E601367" w:rsidR="008A1096" w:rsidRPr="00D915C4" w:rsidRDefault="008A1096" w:rsidP="008A1096">
                        <w:pPr>
                          <w:rPr>
                            <w:ins w:id="100" w:author="Nithyanandh Mahalingam" w:date="2020-10-30T23:04:00Z"/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16"/>
                            <w:szCs w:val="16"/>
                            <w:rPrChange w:id="101" w:author="Nithyanandh Mahalingam" w:date="2020-10-30T23:09:00Z">
                              <w:rPr>
                                <w:ins w:id="102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103" w:author="Nithyanandh Mahalingam" w:date="2020-10-30T23:09:00Z">
                            <w:pPr/>
                          </w:pPrChange>
                        </w:pPr>
                        <w:ins w:id="104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105" w:author="Nithyanandh Mahalingam" w:date="2020-11-15T07:05:00Z"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FA5D41</w:t>
                          </w:r>
                        </w:ins>
                      </w:p>
                      <w:p w14:paraId="03B6B924" w14:textId="08E4178E" w:rsidR="008A1096" w:rsidRPr="00922119" w:rsidRDefault="008A1096" w:rsidP="008A1096">
                        <w:pPr>
                          <w:rPr>
                            <w:ins w:id="106" w:author="Nithyanandh Mahalingam" w:date="2020-10-31T01:52:00Z"/>
                            <w:sz w:val="16"/>
                            <w:szCs w:val="16"/>
                          </w:rPr>
                        </w:pPr>
                        <w:ins w:id="107" w:author="Nithyanandh Mahalingam" w:date="2020-11-15T07:06:00Z">
                          <w:r>
                            <w:rPr>
                              <w:sz w:val="16"/>
                              <w:szCs w:val="16"/>
                            </w:rPr>
                            <w:t xml:space="preserve">Delete Button </w:t>
                          </w:r>
                        </w:ins>
                        <w:ins w:id="108" w:author="Nithyanandh Mahalingam" w:date="2020-11-15T07:01:00Z">
                          <w:r>
                            <w:rPr>
                              <w:sz w:val="16"/>
                              <w:szCs w:val="16"/>
                            </w:rPr>
                            <w:t>Text</w:t>
                          </w:r>
                        </w:ins>
                        <w:ins w:id="109" w:author="Nithyanandh Mahalingam" w:date="2020-10-31T01:52:00Z">
                          <w:r>
                            <w:rPr>
                              <w:sz w:val="16"/>
                              <w:szCs w:val="16"/>
                            </w:rPr>
                            <w:t xml:space="preserve"> Color</w:t>
                          </w:r>
                        </w:ins>
                      </w:p>
                      <w:p w14:paraId="13E94949" w14:textId="77777777" w:rsidR="008A1096" w:rsidRPr="00D915C4" w:rsidRDefault="008A1096" w:rsidP="008A1096">
                        <w:pPr>
                          <w:rPr>
                            <w:sz w:val="16"/>
                            <w:szCs w:val="16"/>
                            <w:rPrChange w:id="110" w:author="Nithyanandh Mahalingam" w:date="2020-10-30T23:0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111" w:author="Nithyanandh Mahalingam" w:date="2020-11-15T07:01:00Z">
        <w:r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186D3B29" wp14:editId="431337CB">
                  <wp:simplePos x="0" y="0"/>
                  <wp:positionH relativeFrom="column">
                    <wp:posOffset>4067175</wp:posOffset>
                  </wp:positionH>
                  <wp:positionV relativeFrom="paragraph">
                    <wp:posOffset>3238499</wp:posOffset>
                  </wp:positionV>
                  <wp:extent cx="1285875" cy="2098675"/>
                  <wp:effectExtent l="0" t="63500" r="0" b="22225"/>
                  <wp:wrapNone/>
                  <wp:docPr id="15" name="Elbow Connector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285875" cy="2098675"/>
                          </a:xfrm>
                          <a:prstGeom prst="bentConnector3">
                            <a:avLst>
                              <a:gd name="adj1" fmla="val 106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5D9DFAA" id="Elbow Connector 15" o:spid="_x0000_s1026" type="#_x0000_t34" style="position:absolute;margin-left:320.25pt;margin-top:255pt;width:101.25pt;height:16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" adj="2296" strokecolor="#4472c4 [3204]" strokeweight=".5pt">
                  <v:stroke endarrow="block"/>
                </v:shape>
              </w:pict>
            </mc:Fallback>
          </mc:AlternateContent>
        </w:r>
      </w:ins>
      <w:ins w:id="112" w:author="Nithyanandh Mahalingam" w:date="2020-11-15T07:03:00Z">
        <w:r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105D1DAC" wp14:editId="53504BAC">
                  <wp:simplePos x="0" y="0"/>
                  <wp:positionH relativeFrom="column">
                    <wp:posOffset>2720975</wp:posOffset>
                  </wp:positionH>
                  <wp:positionV relativeFrom="paragraph">
                    <wp:posOffset>3686174</wp:posOffset>
                  </wp:positionV>
                  <wp:extent cx="53975" cy="2289175"/>
                  <wp:effectExtent l="25400" t="25400" r="34925" b="22225"/>
                  <wp:wrapNone/>
                  <wp:docPr id="17" name="Elbow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3975" cy="22891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2CB2B3" id="Elbow Connector 17" o:spid="_x0000_s1026" type="#_x0000_t34" style="position:absolute;margin-left:214.25pt;margin-top:290.25pt;width:4.25pt;height:18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" strokecolor="#4472c4 [3204]" strokeweight=".5pt">
                  <v:stroke endarrow="block"/>
                </v:shape>
              </w:pict>
            </mc:Fallback>
          </mc:AlternateContent>
        </w:r>
        <w:r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48EB3C23" wp14:editId="4A73F906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1590674</wp:posOffset>
                  </wp:positionV>
                  <wp:extent cx="1882775" cy="4232275"/>
                  <wp:effectExtent l="152400" t="63500" r="0" b="22225"/>
                  <wp:wrapNone/>
                  <wp:docPr id="18" name="Elbow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882775" cy="4232275"/>
                          </a:xfrm>
                          <a:prstGeom prst="bentConnector3">
                            <a:avLst>
                              <a:gd name="adj1" fmla="val -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CD2A6E" id="Elbow Connector 18" o:spid="_x0000_s1026" type="#_x0000_t34" style="position:absolute;margin-left:245.25pt;margin-top:125.25pt;width:148.25pt;height:333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" adj="-1657" strokecolor="#4472c4 [3204]" strokeweight=".5pt">
                  <v:stroke endarrow="block"/>
                </v:shape>
              </w:pict>
            </mc:Fallback>
          </mc:AlternateContent>
        </w:r>
      </w:ins>
      <w:ins w:id="113" w:author="Nithyanandh Mahalingam" w:date="2020-11-15T07:02:00Z">
        <w:r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B07459D" wp14:editId="5E253877">
                  <wp:simplePos x="0" y="0"/>
                  <wp:positionH relativeFrom="column">
                    <wp:posOffset>3530600</wp:posOffset>
                  </wp:positionH>
                  <wp:positionV relativeFrom="paragraph">
                    <wp:posOffset>3457575</wp:posOffset>
                  </wp:positionV>
                  <wp:extent cx="2336800" cy="2127250"/>
                  <wp:effectExtent l="25400" t="63500" r="12700" b="19050"/>
                  <wp:wrapNone/>
                  <wp:docPr id="16" name="Elbow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336800" cy="2127250"/>
                          </a:xfrm>
                          <a:prstGeom prst="bentConnector3">
                            <a:avLst>
                              <a:gd name="adj1" fmla="val 22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77F097" id="Elbow Connector 16" o:spid="_x0000_s1026" type="#_x0000_t34" style="position:absolute;margin-left:278pt;margin-top:272.25pt;width:184pt;height:167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" adj="4759" strokecolor="#4472c4 [3204]" strokeweight=".5pt">
                  <v:stroke endarrow="block"/>
                </v:shape>
              </w:pict>
            </mc:Fallback>
          </mc:AlternateContent>
        </w:r>
      </w:ins>
      <w:ins w:id="114" w:author="Nithyanandh Mahalingam" w:date="2020-11-15T07:01:00Z">
        <w:r>
          <w:rPr>
            <w:noProof/>
            <w:u w:val="single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2EE4F4A1" wp14:editId="54F40C8A">
                  <wp:simplePos x="0" y="0"/>
                  <wp:positionH relativeFrom="column">
                    <wp:posOffset>1562100</wp:posOffset>
                  </wp:positionH>
                  <wp:positionV relativeFrom="paragraph">
                    <wp:posOffset>3457575</wp:posOffset>
                  </wp:positionV>
                  <wp:extent cx="844550" cy="2041525"/>
                  <wp:effectExtent l="25400" t="63500" r="0" b="15875"/>
                  <wp:wrapNone/>
                  <wp:docPr id="14" name="Elbow Connector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44550" cy="2041525"/>
                          </a:xfrm>
                          <a:prstGeom prst="bentConnector3">
                            <a:avLst>
                              <a:gd name="adj1" fmla="val -23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0E1877D" id="Elbow Connector 14" o:spid="_x0000_s1026" type="#_x0000_t34" style="position:absolute;margin-left:123pt;margin-top:272.25pt;width:66.5pt;height:160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" adj="-505" strokecolor="#4472c4 [3204]" strokeweight=".5pt">
                  <v:stroke endarrow="block"/>
                </v:shape>
              </w:pict>
            </mc:Fallback>
          </mc:AlternateContent>
        </w:r>
      </w:ins>
      <w:ins w:id="115" w:author="Nithyanandh Mahalingam" w:date="2020-11-15T06:49:00Z">
        <w:r w:rsidR="009C3293">
          <w:rPr>
            <w:noProof/>
            <w:u w:val="single"/>
          </w:rPr>
          <w:drawing>
            <wp:anchor distT="0" distB="0" distL="114300" distR="114300" simplePos="0" relativeHeight="251660288" behindDoc="1" locked="0" layoutInCell="1" allowOverlap="1" wp14:anchorId="6043CF30" wp14:editId="3191E5C5">
              <wp:simplePos x="0" y="0"/>
              <wp:positionH relativeFrom="column">
                <wp:posOffset>-542925</wp:posOffset>
              </wp:positionH>
              <wp:positionV relativeFrom="paragraph">
                <wp:posOffset>231140</wp:posOffset>
              </wp:positionV>
              <wp:extent cx="7031990" cy="3800475"/>
              <wp:effectExtent l="0" t="0" r="3810" b="0"/>
              <wp:wrapTight wrapText="bothSides">
                <wp:wrapPolygon edited="0">
                  <wp:start x="0" y="0"/>
                  <wp:lineTo x="0" y="21510"/>
                  <wp:lineTo x="21573" y="21510"/>
                  <wp:lineTo x="21573" y="0"/>
                  <wp:lineTo x="0" y="0"/>
                </wp:wrapPolygon>
              </wp:wrapTight>
              <wp:docPr id="4" name="Picture 4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Graphical user interface, application&#10;&#10;Description automatically generated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31990" cy="3800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4667C27" w14:textId="70B6ADDC" w:rsidR="009C3293" w:rsidRDefault="008A1096" w:rsidP="009C3293">
      <w:pPr>
        <w:jc w:val="center"/>
        <w:rPr>
          <w:ins w:id="116" w:author="Nithyanandh Mahalingam" w:date="2020-11-15T06:50:00Z"/>
          <w:u w:val="single"/>
        </w:rPr>
      </w:pPr>
      <w:ins w:id="117" w:author="Nithyanandh Mahalingam" w:date="2020-11-15T07:04:00Z">
        <w:r w:rsidRPr="008A1096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7580C3F1" wp14:editId="62C8C529">
                  <wp:simplePos x="0" y="0"/>
                  <wp:positionH relativeFrom="column">
                    <wp:posOffset>4038600</wp:posOffset>
                  </wp:positionH>
                  <wp:positionV relativeFrom="paragraph">
                    <wp:posOffset>4147185</wp:posOffset>
                  </wp:positionV>
                  <wp:extent cx="733425" cy="648970"/>
                  <wp:effectExtent l="0" t="0" r="15875" b="11430"/>
                  <wp:wrapNone/>
                  <wp:docPr id="24" name="Text Box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89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AD8DB" w14:textId="6394BF22" w:rsidR="008A1096" w:rsidRPr="00D915C4" w:rsidRDefault="008A1096" w:rsidP="008A1096">
                              <w:pPr>
                                <w:rPr>
                                  <w:ins w:id="118" w:author="Nithyanandh Mahalingam" w:date="2020-10-30T23:04:00Z"/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119" w:author="Nithyanandh Mahalingam" w:date="2020-10-30T23:09:00Z">
                                    <w:rPr>
                                      <w:ins w:id="120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121" w:author="Nithyanandh Mahalingam" w:date="2020-10-30T23:09:00Z">
                                  <w:pPr/>
                                </w:pPrChange>
                              </w:pPr>
                              <w:ins w:id="122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123" w:author="Nithyanandh Mahalingam" w:date="2020-11-15T07:06:00Z">
                                <w:r w:rsidR="00726483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350</w:t>
                                </w:r>
                              </w:ins>
                              <w:ins w:id="124" w:author="Nithyanandh Mahalingam" w:date="2020-11-15T07:07:00Z">
                                <w:r w:rsidR="00726483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CFA</w:t>
                                </w:r>
                              </w:ins>
                            </w:p>
                            <w:p w14:paraId="4BAE2678" w14:textId="77777777" w:rsidR="008A1096" w:rsidRPr="00922119" w:rsidRDefault="008A1096" w:rsidP="008A1096">
                              <w:pPr>
                                <w:rPr>
                                  <w:ins w:id="125" w:author="Nithyanandh Mahalingam" w:date="2020-10-31T01:52:00Z"/>
                                  <w:sz w:val="16"/>
                                  <w:szCs w:val="16"/>
                                </w:rPr>
                              </w:pPr>
                              <w:ins w:id="126" w:author="Nithyanandh Mahalingam" w:date="2020-11-15T07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Save Changes Text</w:t>
                                </w:r>
                              </w:ins>
                              <w:ins w:id="127" w:author="Nithyanandh Mahalingam" w:date="2020-10-31T01:5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Color</w:t>
                                </w:r>
                              </w:ins>
                            </w:p>
                            <w:p w14:paraId="7306AC6C" w14:textId="77777777" w:rsidR="008A1096" w:rsidRPr="00D915C4" w:rsidRDefault="008A1096" w:rsidP="008A1096">
                              <w:pPr>
                                <w:rPr>
                                  <w:sz w:val="16"/>
                                  <w:szCs w:val="16"/>
                                  <w:rPrChange w:id="128" w:author="Nithyanandh Mahalingam" w:date="2020-10-30T23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580C3F1" id="Text Box 24" o:spid="_x0000_s1030" type="#_x0000_t202" style="position:absolute;left:0;text-align:left;margin-left:318pt;margin-top:326.55pt;width:57.75pt;height:5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" fillcolor="white [3201]" strokecolor="black [3200]" strokeweight="1pt">
                  <v:textbox>
                    <w:txbxContent>
                      <w:p w14:paraId="4A8AD8DB" w14:textId="6394BF22" w:rsidR="008A1096" w:rsidRPr="00D915C4" w:rsidRDefault="008A1096" w:rsidP="008A1096">
                        <w:pPr>
                          <w:rPr>
                            <w:ins w:id="129" w:author="Nithyanandh Mahalingam" w:date="2020-10-30T23:04:00Z"/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16"/>
                            <w:szCs w:val="16"/>
                            <w:rPrChange w:id="130" w:author="Nithyanandh Mahalingam" w:date="2020-10-30T23:09:00Z">
                              <w:rPr>
                                <w:ins w:id="131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132" w:author="Nithyanandh Mahalingam" w:date="2020-10-30T23:09:00Z">
                            <w:pPr/>
                          </w:pPrChange>
                        </w:pPr>
                        <w:ins w:id="133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134" w:author="Nithyanandh Mahalingam" w:date="2020-11-15T07:06:00Z">
                          <w:r w:rsidR="00726483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350</w:t>
                          </w:r>
                        </w:ins>
                        <w:ins w:id="135" w:author="Nithyanandh Mahalingam" w:date="2020-11-15T07:07:00Z">
                          <w:r w:rsidR="00726483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CFA</w:t>
                          </w:r>
                        </w:ins>
                      </w:p>
                      <w:p w14:paraId="4BAE2678" w14:textId="77777777" w:rsidR="008A1096" w:rsidRPr="00922119" w:rsidRDefault="008A1096" w:rsidP="008A1096">
                        <w:pPr>
                          <w:rPr>
                            <w:ins w:id="136" w:author="Nithyanandh Mahalingam" w:date="2020-10-31T01:52:00Z"/>
                            <w:sz w:val="16"/>
                            <w:szCs w:val="16"/>
                          </w:rPr>
                        </w:pPr>
                        <w:ins w:id="137" w:author="Nithyanandh Mahalingam" w:date="2020-11-15T07:01:00Z">
                          <w:r>
                            <w:rPr>
                              <w:sz w:val="16"/>
                              <w:szCs w:val="16"/>
                            </w:rPr>
                            <w:t>Save Changes Text</w:t>
                          </w:r>
                        </w:ins>
                        <w:ins w:id="138" w:author="Nithyanandh Mahalingam" w:date="2020-10-31T01:52:00Z">
                          <w:r>
                            <w:rPr>
                              <w:sz w:val="16"/>
                              <w:szCs w:val="16"/>
                            </w:rPr>
                            <w:t xml:space="preserve"> Color</w:t>
                          </w:r>
                        </w:ins>
                      </w:p>
                      <w:p w14:paraId="7306AC6C" w14:textId="77777777" w:rsidR="008A1096" w:rsidRPr="00D915C4" w:rsidRDefault="008A1096" w:rsidP="008A1096">
                        <w:pPr>
                          <w:rPr>
                            <w:sz w:val="16"/>
                            <w:szCs w:val="16"/>
                            <w:rPrChange w:id="139" w:author="Nithyanandh Mahalingam" w:date="2020-10-30T23:0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8A1096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39457CD8" wp14:editId="4B409FC5">
                  <wp:simplePos x="0" y="0"/>
                  <wp:positionH relativeFrom="column">
                    <wp:posOffset>3838575</wp:posOffset>
                  </wp:positionH>
                  <wp:positionV relativeFrom="paragraph">
                    <wp:posOffset>3935095</wp:posOffset>
                  </wp:positionV>
                  <wp:extent cx="1095375" cy="1095375"/>
                  <wp:effectExtent l="0" t="0" r="9525" b="9525"/>
                  <wp:wrapNone/>
                  <wp:docPr id="23" name="Oval 23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436406E9" id="Oval 23" o:spid="_x0000_s1026" alt="#F7D5CB" style="position:absolute;margin-left:302.25pt;margin-top:309.85pt;width:86.25pt;height:8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" fillcolor="white [3201]" strokecolor="#70ad47 [3209]" strokeweight="1pt">
                  <v:stroke joinstyle="miter"/>
                </v:oval>
              </w:pict>
            </mc:Fallback>
          </mc:AlternateContent>
        </w:r>
      </w:ins>
      <w:ins w:id="140" w:author="Nithyanandh Mahalingam" w:date="2020-11-15T07:03:00Z">
        <w:r w:rsidRPr="008A1096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4110CEB5" wp14:editId="41D2AEDB">
                  <wp:simplePos x="0" y="0"/>
                  <wp:positionH relativeFrom="column">
                    <wp:posOffset>2403475</wp:posOffset>
                  </wp:positionH>
                  <wp:positionV relativeFrom="paragraph">
                    <wp:posOffset>4392295</wp:posOffset>
                  </wp:positionV>
                  <wp:extent cx="1095375" cy="1095375"/>
                  <wp:effectExtent l="0" t="0" r="9525" b="9525"/>
                  <wp:wrapNone/>
                  <wp:docPr id="21" name="Oval 21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75A7AC6" id="Oval 21" o:spid="_x0000_s1026" alt="#F7D5CB" style="position:absolute;margin-left:189.25pt;margin-top:345.85pt;width:86.25pt;height:8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" fillcolor="white [3201]" strokecolor="#70ad47 [3209]" strokeweight="1pt">
                  <v:stroke joinstyle="miter"/>
                </v:oval>
              </w:pict>
            </mc:Fallback>
          </mc:AlternateContent>
        </w:r>
        <w:r w:rsidRPr="008A1096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166B5CF7" wp14:editId="5976E8ED">
                  <wp:simplePos x="0" y="0"/>
                  <wp:positionH relativeFrom="column">
                    <wp:posOffset>2603500</wp:posOffset>
                  </wp:positionH>
                  <wp:positionV relativeFrom="paragraph">
                    <wp:posOffset>4604385</wp:posOffset>
                  </wp:positionV>
                  <wp:extent cx="733425" cy="649224"/>
                  <wp:effectExtent l="0" t="0" r="15875" b="11430"/>
                  <wp:wrapNone/>
                  <wp:docPr id="22" name="Text Box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92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8C1B3" w14:textId="5EAB7706" w:rsidR="008A1096" w:rsidRPr="00D915C4" w:rsidRDefault="008A1096" w:rsidP="008A1096">
                              <w:pPr>
                                <w:rPr>
                                  <w:ins w:id="141" w:author="Nithyanandh Mahalingam" w:date="2020-10-30T23:04:00Z"/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142" w:author="Nithyanandh Mahalingam" w:date="2020-10-30T23:09:00Z">
                                    <w:rPr>
                                      <w:ins w:id="143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144" w:author="Nithyanandh Mahalingam" w:date="2020-10-30T23:09:00Z">
                                  <w:pPr/>
                                </w:pPrChange>
                              </w:pPr>
                              <w:ins w:id="145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146" w:author="Nithyanandh Mahalingam" w:date="2020-11-15T07:01:00Z"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FA9</w:t>
                                </w:r>
                              </w:ins>
                              <w:ins w:id="147" w:author="Nithyanandh Mahalingam" w:date="2020-11-15T07:07:00Z">
                                <w:r w:rsidR="00726483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E19</w:t>
                                </w:r>
                              </w:ins>
                            </w:p>
                            <w:p w14:paraId="007BB856" w14:textId="5817B3E4" w:rsidR="008A1096" w:rsidRPr="00922119" w:rsidRDefault="00726483" w:rsidP="008A1096">
                              <w:pPr>
                                <w:rPr>
                                  <w:ins w:id="148" w:author="Nithyanandh Mahalingam" w:date="2020-10-31T01:52:00Z"/>
                                  <w:sz w:val="16"/>
                                  <w:szCs w:val="16"/>
                                </w:rPr>
                              </w:pPr>
                              <w:ins w:id="149" w:author="Nithyanandh Mahalingam" w:date="2020-11-15T07:07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View Controller BG</w:t>
                                </w:r>
                              </w:ins>
                              <w:ins w:id="150" w:author="Nithyanandh Mahalingam" w:date="2020-10-31T01:52:00Z">
                                <w:r w:rsidR="008A1096">
                                  <w:rPr>
                                    <w:sz w:val="16"/>
                                    <w:szCs w:val="16"/>
                                  </w:rPr>
                                  <w:t xml:space="preserve"> Color</w:t>
                                </w:r>
                              </w:ins>
                            </w:p>
                            <w:p w14:paraId="255B7996" w14:textId="77777777" w:rsidR="008A1096" w:rsidRPr="00D915C4" w:rsidRDefault="008A1096" w:rsidP="008A1096">
                              <w:pPr>
                                <w:rPr>
                                  <w:sz w:val="16"/>
                                  <w:szCs w:val="16"/>
                                  <w:rPrChange w:id="151" w:author="Nithyanandh Mahalingam" w:date="2020-10-30T23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66B5CF7" id="Text Box 22" o:spid="_x0000_s1031" type="#_x0000_t202" style="position:absolute;left:0;text-align:left;margin-left:205pt;margin-top:362.55pt;width:57.75pt;height:5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" fillcolor="white [3201]" strokecolor="black [3200]" strokeweight="1pt">
                  <v:textbox>
                    <w:txbxContent>
                      <w:p w14:paraId="1388C1B3" w14:textId="5EAB7706" w:rsidR="008A1096" w:rsidRPr="00D915C4" w:rsidRDefault="008A1096" w:rsidP="008A1096">
                        <w:pPr>
                          <w:rPr>
                            <w:ins w:id="152" w:author="Nithyanandh Mahalingam" w:date="2020-10-30T23:04:00Z"/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16"/>
                            <w:szCs w:val="16"/>
                            <w:rPrChange w:id="153" w:author="Nithyanandh Mahalingam" w:date="2020-10-30T23:09:00Z">
                              <w:rPr>
                                <w:ins w:id="154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155" w:author="Nithyanandh Mahalingam" w:date="2020-10-30T23:09:00Z">
                            <w:pPr/>
                          </w:pPrChange>
                        </w:pPr>
                        <w:ins w:id="156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157" w:author="Nithyanandh Mahalingam" w:date="2020-11-15T07:01:00Z"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FA9</w:t>
                          </w:r>
                        </w:ins>
                        <w:ins w:id="158" w:author="Nithyanandh Mahalingam" w:date="2020-11-15T07:07:00Z">
                          <w:r w:rsidR="00726483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E19</w:t>
                          </w:r>
                        </w:ins>
                      </w:p>
                      <w:p w14:paraId="007BB856" w14:textId="5817B3E4" w:rsidR="008A1096" w:rsidRPr="00922119" w:rsidRDefault="00726483" w:rsidP="008A1096">
                        <w:pPr>
                          <w:rPr>
                            <w:ins w:id="159" w:author="Nithyanandh Mahalingam" w:date="2020-10-31T01:52:00Z"/>
                            <w:sz w:val="16"/>
                            <w:szCs w:val="16"/>
                          </w:rPr>
                        </w:pPr>
                        <w:ins w:id="160" w:author="Nithyanandh Mahalingam" w:date="2020-11-15T07:07:00Z">
                          <w:r>
                            <w:rPr>
                              <w:sz w:val="16"/>
                              <w:szCs w:val="16"/>
                            </w:rPr>
                            <w:t>View Controller BG</w:t>
                          </w:r>
                        </w:ins>
                        <w:ins w:id="161" w:author="Nithyanandh Mahalingam" w:date="2020-10-31T01:52:00Z">
                          <w:r w:rsidR="008A1096">
                            <w:rPr>
                              <w:sz w:val="16"/>
                              <w:szCs w:val="16"/>
                            </w:rPr>
                            <w:t xml:space="preserve"> Color</w:t>
                          </w:r>
                        </w:ins>
                      </w:p>
                      <w:p w14:paraId="255B7996" w14:textId="77777777" w:rsidR="008A1096" w:rsidRPr="00D915C4" w:rsidRDefault="008A1096" w:rsidP="008A1096">
                        <w:pPr>
                          <w:rPr>
                            <w:sz w:val="16"/>
                            <w:szCs w:val="16"/>
                            <w:rPrChange w:id="162" w:author="Nithyanandh Mahalingam" w:date="2020-10-30T23:0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8A1096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1713151C" wp14:editId="369F2CDC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4204335</wp:posOffset>
                  </wp:positionV>
                  <wp:extent cx="733425" cy="648970"/>
                  <wp:effectExtent l="0" t="0" r="15875" b="11430"/>
                  <wp:wrapNone/>
                  <wp:docPr id="20" name="Text Box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33425" cy="6489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35475" w14:textId="530ABA36" w:rsidR="008A1096" w:rsidRPr="00D915C4" w:rsidRDefault="008A1096" w:rsidP="008A1096">
                              <w:pPr>
                                <w:rPr>
                                  <w:ins w:id="163" w:author="Nithyanandh Mahalingam" w:date="2020-10-30T23:04:00Z"/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rPrChange w:id="164" w:author="Nithyanandh Mahalingam" w:date="2020-10-30T23:09:00Z">
                                    <w:rPr>
                                      <w:ins w:id="165" w:author="Nithyanandh Mahalingam" w:date="2020-10-30T23:04:00Z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pPrChange w:id="166" w:author="Nithyanandh Mahalingam" w:date="2020-10-30T23:09:00Z">
                                  <w:pPr/>
                                </w:pPrChange>
                              </w:pPr>
                              <w:ins w:id="167" w:author="Nithyanandh Mahalingam" w:date="2020-10-30T23:09:00Z">
                                <w:r w:rsidRPr="00922119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#</w:t>
                                </w:r>
                              </w:ins>
                              <w:ins w:id="168" w:author="Nithyanandh Mahalingam" w:date="2020-11-15T07:07:00Z">
                                <w:r w:rsidR="00726483"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32FAA5</w:t>
                                </w:r>
                              </w:ins>
                            </w:p>
                            <w:p w14:paraId="2EDBAC20" w14:textId="35FAB4C5" w:rsidR="008A1096" w:rsidRPr="00922119" w:rsidRDefault="00726483" w:rsidP="008A1096">
                              <w:pPr>
                                <w:rPr>
                                  <w:ins w:id="169" w:author="Nithyanandh Mahalingam" w:date="2020-10-31T01:52:00Z"/>
                                  <w:sz w:val="16"/>
                                  <w:szCs w:val="16"/>
                                </w:rPr>
                              </w:pPr>
                              <w:ins w:id="170" w:author="Nithyanandh Mahalingam" w:date="2020-11-15T07:07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Add More </w:t>
                                </w:r>
                              </w:ins>
                              <w:ins w:id="171" w:author="Nithyanandh Mahalingam" w:date="2020-11-15T07:01:00Z">
                                <w:r w:rsidR="008A1096">
                                  <w:rPr>
                                    <w:sz w:val="16"/>
                                    <w:szCs w:val="16"/>
                                  </w:rPr>
                                  <w:t>Text</w:t>
                                </w:r>
                              </w:ins>
                              <w:ins w:id="172" w:author="Nithyanandh Mahalingam" w:date="2020-10-31T01:52:00Z">
                                <w:r w:rsidR="008A1096">
                                  <w:rPr>
                                    <w:sz w:val="16"/>
                                    <w:szCs w:val="16"/>
                                  </w:rPr>
                                  <w:t xml:space="preserve"> Color</w:t>
                                </w:r>
                              </w:ins>
                            </w:p>
                            <w:p w14:paraId="3C671421" w14:textId="77777777" w:rsidR="008A1096" w:rsidRPr="00D915C4" w:rsidRDefault="008A1096" w:rsidP="008A1096">
                              <w:pPr>
                                <w:rPr>
                                  <w:sz w:val="16"/>
                                  <w:szCs w:val="16"/>
                                  <w:rPrChange w:id="173" w:author="Nithyanandh Mahalingam" w:date="2020-10-30T23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713151C" id="Text Box 20" o:spid="_x0000_s1032" type="#_x0000_t202" style="position:absolute;left:0;text-align:left;margin-left:102pt;margin-top:331.05pt;width:57.75pt;height:5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" fillcolor="white [3201]" strokecolor="black [3200]" strokeweight="1pt">
                  <v:textbox>
                    <w:txbxContent>
                      <w:p w14:paraId="03535475" w14:textId="530ABA36" w:rsidR="008A1096" w:rsidRPr="00D915C4" w:rsidRDefault="008A1096" w:rsidP="008A1096">
                        <w:pPr>
                          <w:rPr>
                            <w:ins w:id="174" w:author="Nithyanandh Mahalingam" w:date="2020-10-30T23:04:00Z"/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16"/>
                            <w:szCs w:val="16"/>
                            <w:rPrChange w:id="175" w:author="Nithyanandh Mahalingam" w:date="2020-10-30T23:09:00Z">
                              <w:rPr>
                                <w:ins w:id="176" w:author="Nithyanandh Mahalingam" w:date="2020-10-30T23:04:00Z"/>
                                <w:sz w:val="16"/>
                                <w:szCs w:val="16"/>
                              </w:rPr>
                            </w:rPrChange>
                          </w:rPr>
                          <w:pPrChange w:id="177" w:author="Nithyanandh Mahalingam" w:date="2020-10-30T23:09:00Z">
                            <w:pPr/>
                          </w:pPrChange>
                        </w:pPr>
                        <w:ins w:id="178" w:author="Nithyanandh Mahalingam" w:date="2020-10-30T23:09:00Z">
                          <w:r w:rsidRPr="00922119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#</w:t>
                          </w:r>
                        </w:ins>
                        <w:ins w:id="179" w:author="Nithyanandh Mahalingam" w:date="2020-11-15T07:07:00Z">
                          <w:r w:rsidR="00726483"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32FAA5</w:t>
                          </w:r>
                        </w:ins>
                      </w:p>
                      <w:p w14:paraId="2EDBAC20" w14:textId="35FAB4C5" w:rsidR="008A1096" w:rsidRPr="00922119" w:rsidRDefault="00726483" w:rsidP="008A1096">
                        <w:pPr>
                          <w:rPr>
                            <w:ins w:id="180" w:author="Nithyanandh Mahalingam" w:date="2020-10-31T01:52:00Z"/>
                            <w:sz w:val="16"/>
                            <w:szCs w:val="16"/>
                          </w:rPr>
                        </w:pPr>
                        <w:ins w:id="181" w:author="Nithyanandh Mahalingam" w:date="2020-11-15T07:07:00Z">
                          <w:r>
                            <w:rPr>
                              <w:sz w:val="16"/>
                              <w:szCs w:val="16"/>
                            </w:rPr>
                            <w:t xml:space="preserve">Add More </w:t>
                          </w:r>
                        </w:ins>
                        <w:ins w:id="182" w:author="Nithyanandh Mahalingam" w:date="2020-11-15T07:01:00Z">
                          <w:r w:rsidR="008A1096">
                            <w:rPr>
                              <w:sz w:val="16"/>
                              <w:szCs w:val="16"/>
                            </w:rPr>
                            <w:t>Text</w:t>
                          </w:r>
                        </w:ins>
                        <w:ins w:id="183" w:author="Nithyanandh Mahalingam" w:date="2020-10-31T01:52:00Z">
                          <w:r w:rsidR="008A1096">
                            <w:rPr>
                              <w:sz w:val="16"/>
                              <w:szCs w:val="16"/>
                            </w:rPr>
                            <w:t xml:space="preserve"> Color</w:t>
                          </w:r>
                        </w:ins>
                      </w:p>
                      <w:p w14:paraId="3C671421" w14:textId="77777777" w:rsidR="008A1096" w:rsidRPr="00D915C4" w:rsidRDefault="008A1096" w:rsidP="008A1096">
                        <w:pPr>
                          <w:rPr>
                            <w:sz w:val="16"/>
                            <w:szCs w:val="16"/>
                            <w:rPrChange w:id="184" w:author="Nithyanandh Mahalingam" w:date="2020-10-30T23:04:00Z">
                              <w:rPr/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8A1096">
          <w:rPr>
            <w:u w:val="single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32CC1344" wp14:editId="1C849D57">
                  <wp:simplePos x="0" y="0"/>
                  <wp:positionH relativeFrom="column">
                    <wp:posOffset>1095375</wp:posOffset>
                  </wp:positionH>
                  <wp:positionV relativeFrom="paragraph">
                    <wp:posOffset>3992245</wp:posOffset>
                  </wp:positionV>
                  <wp:extent cx="1095375" cy="1095375"/>
                  <wp:effectExtent l="0" t="0" r="9525" b="9525"/>
                  <wp:wrapNone/>
                  <wp:docPr id="19" name="Oval 19" descr="#F7D5CB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9537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25121E2D" id="Oval 19" o:spid="_x0000_s1026" alt="#F7D5CB" style="position:absolute;margin-left:86.25pt;margin-top:314.35pt;width:86.25pt;height:8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" fillcolor="white [3201]" strokecolor="#70ad47 [3209]" strokeweight="1pt">
                  <v:stroke joinstyle="miter"/>
                </v:oval>
              </w:pict>
            </mc:Fallback>
          </mc:AlternateContent>
        </w:r>
      </w:ins>
      <w:ins w:id="185" w:author="Nithyanandh Mahalingam" w:date="2020-11-15T06:50:00Z">
        <w:r w:rsidR="009C3293">
          <w:rPr>
            <w:noProof/>
            <w:u w:val="single"/>
          </w:rPr>
          <w:drawing>
            <wp:anchor distT="0" distB="0" distL="114300" distR="114300" simplePos="0" relativeHeight="251661312" behindDoc="1" locked="0" layoutInCell="1" allowOverlap="1" wp14:anchorId="37B24301" wp14:editId="768A5982">
              <wp:simplePos x="0" y="0"/>
              <wp:positionH relativeFrom="column">
                <wp:posOffset>-238760</wp:posOffset>
              </wp:positionH>
              <wp:positionV relativeFrom="paragraph">
                <wp:posOffset>4198620</wp:posOffset>
              </wp:positionV>
              <wp:extent cx="6473190" cy="2714625"/>
              <wp:effectExtent l="0" t="0" r="3810" b="3175"/>
              <wp:wrapTight wrapText="bothSides">
                <wp:wrapPolygon edited="0">
                  <wp:start x="0" y="0"/>
                  <wp:lineTo x="0" y="21524"/>
                  <wp:lineTo x="21570" y="21524"/>
                  <wp:lineTo x="21570" y="0"/>
                  <wp:lineTo x="0" y="0"/>
                </wp:wrapPolygon>
              </wp:wrapTight>
              <wp:docPr id="5" name="Picture 5" descr="Chart, ba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Chart, bar chart&#10;&#10;Description automatically generated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190" cy="2714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4EF762E" w14:textId="634ED788" w:rsidR="009C3293" w:rsidRDefault="009C3293" w:rsidP="009C3293">
      <w:pPr>
        <w:jc w:val="center"/>
        <w:rPr>
          <w:ins w:id="186" w:author="Nithyanandh Mahalingam" w:date="2020-11-15T06:49:00Z"/>
          <w:u w:val="single"/>
        </w:rPr>
      </w:pPr>
    </w:p>
    <w:p w14:paraId="4D13D233" w14:textId="6799FF30" w:rsidR="009C3293" w:rsidRPr="009C3293" w:rsidRDefault="009C3293" w:rsidP="009C3293">
      <w:pPr>
        <w:rPr>
          <w:u w:val="single"/>
          <w:rPrChange w:id="187" w:author="Nithyanandh Mahalingam" w:date="2020-11-15T06:46:00Z">
            <w:rPr/>
          </w:rPrChange>
        </w:rPr>
        <w:pPrChange w:id="188" w:author="Nithyanandh Mahalingam" w:date="2020-11-15T06:50:00Z">
          <w:pPr/>
        </w:pPrChange>
      </w:pPr>
    </w:p>
    <w:sectPr w:rsidR="009C3293" w:rsidRPr="009C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thyanandh Mahalingam">
    <w15:presenceInfo w15:providerId="AD" w15:userId="S::nmahali7@my.centennialcollege.ca::a3a3e9d9-d995-47fc-b422-47847cfa7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93"/>
    <w:rsid w:val="00726483"/>
    <w:rsid w:val="008A1096"/>
    <w:rsid w:val="009C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5856"/>
  <w15:chartTrackingRefBased/>
  <w15:docId w15:val="{DBDAB674-C99E-7E4A-80EB-478DF289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2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2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Nithyanandh Mahalingam</dc:creator>
  <cp:keywords/>
  <dc:description/>
  <cp:lastModifiedBy>Nithyanandh Mahalingam</cp:lastModifiedBy>
  <cp:revision>1</cp:revision>
  <dcterms:created xsi:type="dcterms:W3CDTF">2020-11-15T01:15:00Z</dcterms:created>
  <dcterms:modified xsi:type="dcterms:W3CDTF">2020-11-15T01:38:00Z</dcterms:modified>
</cp:coreProperties>
</file>