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0E37" w14:textId="5CFAF275" w:rsidR="00760F62" w:rsidRPr="00FE1B19" w:rsidRDefault="003F7559" w:rsidP="003F7559">
      <w:pPr>
        <w:jc w:val="center"/>
        <w:rPr>
          <w:ins w:id="0" w:author="Nithyanandh Mahalingam" w:date="2020-10-30T22:27:00Z"/>
          <w:sz w:val="40"/>
          <w:szCs w:val="40"/>
          <w:u w:val="single"/>
          <w:rPrChange w:id="1" w:author="Nithyanandh Mahalingam" w:date="2020-10-31T00:10:00Z">
            <w:rPr>
              <w:ins w:id="2" w:author="Nithyanandh Mahalingam" w:date="2020-10-30T22:27:00Z"/>
              <w:sz w:val="40"/>
              <w:szCs w:val="40"/>
            </w:rPr>
          </w:rPrChange>
        </w:rPr>
      </w:pPr>
      <w:ins w:id="3" w:author="Nithyanandh Mahalingam" w:date="2020-10-30T22:27:00Z">
        <w:r w:rsidRPr="00FE1B19">
          <w:rPr>
            <w:sz w:val="40"/>
            <w:szCs w:val="40"/>
            <w:u w:val="single"/>
            <w:rPrChange w:id="4" w:author="Nithyanandh Mahalingam" w:date="2020-10-31T00:10:00Z">
              <w:rPr>
                <w:sz w:val="40"/>
                <w:szCs w:val="40"/>
              </w:rPr>
            </w:rPrChange>
          </w:rPr>
          <w:t>UI Design Idea: #1</w:t>
        </w:r>
      </w:ins>
      <w:ins w:id="5" w:author="Nithyanandh Mahalingam" w:date="2020-10-31T00:47:00Z">
        <w:r w:rsidR="00284A9B">
          <w:rPr>
            <w:sz w:val="40"/>
            <w:szCs w:val="40"/>
            <w:u w:val="single"/>
          </w:rPr>
          <w:t xml:space="preserve"> - Incorporated</w:t>
        </w:r>
      </w:ins>
    </w:p>
    <w:p w14:paraId="4E8186FC" w14:textId="0164713F" w:rsidR="003F7559" w:rsidRDefault="003F7559" w:rsidP="003F7559">
      <w:pPr>
        <w:jc w:val="center"/>
        <w:rPr>
          <w:ins w:id="6" w:author="Nithyanandh Mahalingam" w:date="2020-10-30T22:27:00Z"/>
          <w:sz w:val="40"/>
          <w:szCs w:val="40"/>
        </w:rPr>
      </w:pPr>
    </w:p>
    <w:p w14:paraId="3C0E366A" w14:textId="6DCA9B5E" w:rsidR="003F7559" w:rsidRDefault="00E97C91" w:rsidP="003F7559">
      <w:pPr>
        <w:jc w:val="center"/>
        <w:rPr>
          <w:ins w:id="7" w:author="Nithyanandh Mahalingam" w:date="2020-10-30T22:27:00Z"/>
          <w:sz w:val="40"/>
          <w:szCs w:val="40"/>
        </w:rPr>
      </w:pPr>
      <w:ins w:id="8" w:author="Nithyanandh Mahalingam" w:date="2020-10-30T22:48:00Z">
        <w:r>
          <w:rPr>
            <w:noProof/>
            <w:sz w:val="40"/>
            <w:szCs w:val="40"/>
          </w:rPr>
          <w:drawing>
            <wp:anchor distT="0" distB="0" distL="114300" distR="114300" simplePos="0" relativeHeight="251660288" behindDoc="1" locked="0" layoutInCell="1" allowOverlap="1" wp14:anchorId="1F46271F" wp14:editId="44319CF6">
              <wp:simplePos x="0" y="0"/>
              <wp:positionH relativeFrom="column">
                <wp:posOffset>1819275</wp:posOffset>
              </wp:positionH>
              <wp:positionV relativeFrom="paragraph">
                <wp:posOffset>8255</wp:posOffset>
              </wp:positionV>
              <wp:extent cx="2238375" cy="4812665"/>
              <wp:effectExtent l="0" t="0" r="0" b="635"/>
              <wp:wrapTight wrapText="bothSides">
                <wp:wrapPolygon edited="0">
                  <wp:start x="0" y="0"/>
                  <wp:lineTo x="0" y="21546"/>
                  <wp:lineTo x="21447" y="21546"/>
                  <wp:lineTo x="21447" y="0"/>
                  <wp:lineTo x="0" y="0"/>
                </wp:wrapPolygon>
              </wp:wrapTight>
              <wp:docPr id="3" name="Picture 3" descr="A picture containing tab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A picture containing table&#10;&#10;Description automatically generated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8375" cy="4812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2802D3CC" w14:textId="062DA74B" w:rsidR="003F7559" w:rsidRDefault="00D915C4" w:rsidP="003F7559">
      <w:pPr>
        <w:jc w:val="center"/>
        <w:rPr>
          <w:ins w:id="9" w:author="Nithyanandh Mahalingam" w:date="2020-10-30T22:27:00Z"/>
          <w:sz w:val="40"/>
          <w:szCs w:val="40"/>
        </w:rPr>
      </w:pPr>
      <w:ins w:id="10" w:author="Nithyanandh Mahalingam" w:date="2020-10-30T23:07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2A3481D3" wp14:editId="41AC9AF0">
                  <wp:simplePos x="0" y="0"/>
                  <wp:positionH relativeFrom="column">
                    <wp:posOffset>4114800</wp:posOffset>
                  </wp:positionH>
                  <wp:positionV relativeFrom="paragraph">
                    <wp:posOffset>259715</wp:posOffset>
                  </wp:positionV>
                  <wp:extent cx="1095375" cy="1095375"/>
                  <wp:effectExtent l="0" t="0" r="9525" b="9525"/>
                  <wp:wrapNone/>
                  <wp:docPr id="20" name="Oval 20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2C87A25" id="Oval 20" o:spid="_x0000_s1026" alt="#F7D5CB" style="position:absolute;margin-left:324pt;margin-top:20.45pt;width:86.25pt;height:8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" fillcolor="white [3201]" strokecolor="#70ad47 [3209]" strokeweight="1pt">
                  <v:stroke joinstyle="miter"/>
                </v:oval>
              </w:pict>
            </mc:Fallback>
          </mc:AlternateContent>
        </w:r>
      </w:ins>
    </w:p>
    <w:p w14:paraId="57E09112" w14:textId="59721290" w:rsidR="003F7559" w:rsidRDefault="00D915C4" w:rsidP="003F7559">
      <w:pPr>
        <w:jc w:val="center"/>
        <w:rPr>
          <w:ins w:id="11" w:author="Nithyanandh Mahalingam" w:date="2020-10-30T22:27:00Z"/>
          <w:sz w:val="40"/>
          <w:szCs w:val="40"/>
        </w:rPr>
      </w:pPr>
      <w:ins w:id="12" w:author="Nithyanandh Mahalingam" w:date="2020-10-30T23:07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35ED1E38" wp14:editId="1BF8D865">
                  <wp:simplePos x="0" y="0"/>
                  <wp:positionH relativeFrom="column">
                    <wp:posOffset>4257675</wp:posOffset>
                  </wp:positionH>
                  <wp:positionV relativeFrom="paragraph">
                    <wp:posOffset>236855</wp:posOffset>
                  </wp:positionV>
                  <wp:extent cx="857250" cy="514350"/>
                  <wp:effectExtent l="0" t="0" r="19050" b="19050"/>
                  <wp:wrapNone/>
                  <wp:docPr id="22" name="Text Box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57250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7134E" w14:textId="77777777" w:rsidR="00D915C4" w:rsidRPr="00D915C4" w:rsidRDefault="00D915C4" w:rsidP="00D915C4">
                              <w:pPr>
                                <w:pStyle w:val="HTMLPreformatted"/>
                                <w:rPr>
                                  <w:ins w:id="13" w:author="Nithyanandh Mahalingam" w:date="2020-10-30T23:04:00Z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14" w:author="Nithyanandh Mahalingam" w:date="2020-10-30T23:04:00Z">
                                    <w:rPr>
                                      <w:ins w:id="15" w:author="Nithyanandh Mahalingam" w:date="2020-10-30T23:04:00Z"/>
                                      <w:color w:val="000000"/>
                                      <w:sz w:val="27"/>
                                      <w:szCs w:val="27"/>
                                    </w:rPr>
                                  </w:rPrChange>
                                </w:rPr>
                              </w:pPr>
                              <w:ins w:id="16" w:author="Nithyanandh Mahalingam" w:date="2020-10-30T23:04:00Z">
                                <w:r w:rsidRPr="00D915C4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rPrChange w:id="17" w:author="Nithyanandh Mahalingam" w:date="2020-10-30T23:04:00Z">
                                      <w:rPr>
                                        <w:color w:val="000000"/>
                                        <w:sz w:val="27"/>
                                        <w:szCs w:val="27"/>
                                      </w:rPr>
                                    </w:rPrChange>
                                  </w:rPr>
                                  <w:t>#F7D5CB</w:t>
                                </w:r>
                              </w:ins>
                            </w:p>
                            <w:p w14:paraId="437C8841" w14:textId="77777777" w:rsidR="00D915C4" w:rsidRDefault="00D915C4" w:rsidP="00D915C4">
                              <w:pPr>
                                <w:rPr>
                                  <w:ins w:id="18" w:author="Nithyanandh Mahalingam" w:date="2020-10-30T23:04:00Z"/>
                                  <w:sz w:val="16"/>
                                  <w:szCs w:val="16"/>
                                </w:rPr>
                              </w:pPr>
                            </w:p>
                            <w:p w14:paraId="1B83F544" w14:textId="77777777" w:rsidR="00D915C4" w:rsidRPr="00D915C4" w:rsidRDefault="00D915C4" w:rsidP="00D915C4">
                              <w:pPr>
                                <w:rPr>
                                  <w:sz w:val="16"/>
                                  <w:szCs w:val="16"/>
                                  <w:rPrChange w:id="19" w:author="Nithyanandh Mahalingam" w:date="2020-10-30T23:04:00Z">
                                    <w:rPr/>
                                  </w:rPrChange>
                                </w:rPr>
                              </w:pPr>
                              <w:ins w:id="20" w:author="Nithyanandh Mahalingam" w:date="2020-10-30T23:04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La</w:t>
                                </w:r>
                              </w:ins>
                              <w:ins w:id="21" w:author="Nithyanandh Mahalingam" w:date="2020-10-30T23:05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bel Cell Color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5ED1E38"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6" type="#_x0000_t202" style="position:absolute;left:0;text-align:left;margin-left:335.25pt;margin-top:18.65pt;width:67.5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" fillcolor="white [3201]" strokecolor="black [3200]" strokeweight="1pt">
                  <v:textbox>
                    <w:txbxContent>
                      <w:p w14:paraId="6D07134E" w14:textId="77777777" w:rsidR="00D915C4" w:rsidRPr="00D915C4" w:rsidRDefault="00D915C4" w:rsidP="00D915C4">
                        <w:pPr>
                          <w:pStyle w:val="HTMLPreformatted"/>
                          <w:rPr>
                            <w:ins w:id="22" w:author="Nithyanandh Mahalingam" w:date="2020-10-30T23:04:00Z"/>
                            <w:b/>
                            <w:bCs/>
                            <w:color w:val="000000"/>
                            <w:sz w:val="16"/>
                            <w:szCs w:val="16"/>
                            <w:rPrChange w:id="23" w:author="Nithyanandh Mahalingam" w:date="2020-10-30T23:04:00Z">
                              <w:rPr>
                                <w:ins w:id="24" w:author="Nithyanandh Mahalingam" w:date="2020-10-30T23:04:00Z"/>
                                <w:color w:val="000000"/>
                                <w:sz w:val="27"/>
                                <w:szCs w:val="27"/>
                              </w:rPr>
                            </w:rPrChange>
                          </w:rPr>
                        </w:pPr>
                        <w:ins w:id="25" w:author="Nithyanandh Mahalingam" w:date="2020-10-30T23:04:00Z">
                          <w:r w:rsidRPr="00D915C4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  <w:rPrChange w:id="26" w:author="Nithyanandh Mahalingam" w:date="2020-10-30T23:04:00Z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</w:rPrChange>
                            </w:rPr>
                            <w:t>#F7D5CB</w:t>
                          </w:r>
                        </w:ins>
                      </w:p>
                      <w:p w14:paraId="437C8841" w14:textId="77777777" w:rsidR="00D915C4" w:rsidRDefault="00D915C4" w:rsidP="00D915C4">
                        <w:pPr>
                          <w:rPr>
                            <w:ins w:id="27" w:author="Nithyanandh Mahalingam" w:date="2020-10-30T23:04:00Z"/>
                            <w:sz w:val="16"/>
                            <w:szCs w:val="16"/>
                          </w:rPr>
                        </w:pPr>
                      </w:p>
                      <w:p w14:paraId="1B83F544" w14:textId="77777777" w:rsidR="00D915C4" w:rsidRPr="00D915C4" w:rsidRDefault="00D915C4" w:rsidP="00D915C4">
                        <w:pPr>
                          <w:rPr>
                            <w:sz w:val="16"/>
                            <w:szCs w:val="16"/>
                            <w:rPrChange w:id="28" w:author="Nithyanandh Mahalingam" w:date="2020-10-30T23:04:00Z">
                              <w:rPr/>
                            </w:rPrChange>
                          </w:rPr>
                        </w:pPr>
                        <w:ins w:id="29" w:author="Nithyanandh Mahalingam" w:date="2020-10-30T23:04:00Z">
                          <w:r>
                            <w:rPr>
                              <w:sz w:val="16"/>
                              <w:szCs w:val="16"/>
                            </w:rPr>
                            <w:t>La</w:t>
                          </w:r>
                        </w:ins>
                        <w:ins w:id="30" w:author="Nithyanandh Mahalingam" w:date="2020-10-30T23:05:00Z">
                          <w:r>
                            <w:rPr>
                              <w:sz w:val="16"/>
                              <w:szCs w:val="16"/>
                            </w:rPr>
                            <w:t>bel Cell Color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4BA623C7" wp14:editId="5E35BE86">
                  <wp:simplePos x="0" y="0"/>
                  <wp:positionH relativeFrom="column">
                    <wp:posOffset>3228975</wp:posOffset>
                  </wp:positionH>
                  <wp:positionV relativeFrom="paragraph">
                    <wp:posOffset>140970</wp:posOffset>
                  </wp:positionV>
                  <wp:extent cx="504825" cy="4676775"/>
                  <wp:effectExtent l="0" t="63500" r="866775" b="22225"/>
                  <wp:wrapNone/>
                  <wp:docPr id="25" name="Elbow Connector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04825" cy="4676775"/>
                          </a:xfrm>
                          <a:prstGeom prst="bentConnector3">
                            <a:avLst>
                              <a:gd name="adj1" fmla="val 2688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490CBDA7"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5" o:spid="_x0000_s1026" type="#_x0000_t34" style="position:absolute;margin-left:254.25pt;margin-top:11.1pt;width:39.75pt;height:368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" adj="58075" strokecolor="#4472c4 [3204]" strokeweight=".5pt">
                  <v:stroke endarrow="block"/>
                </v:shape>
              </w:pict>
            </mc:Fallback>
          </mc:AlternateContent>
        </w:r>
      </w:ins>
    </w:p>
    <w:p w14:paraId="393580E9" w14:textId="2A13C22D" w:rsidR="003F7559" w:rsidRDefault="00E97C91" w:rsidP="003F7559">
      <w:pPr>
        <w:jc w:val="center"/>
        <w:rPr>
          <w:ins w:id="31" w:author="Nithyanandh Mahalingam" w:date="2020-10-30T22:27:00Z"/>
          <w:sz w:val="40"/>
          <w:szCs w:val="40"/>
        </w:rPr>
      </w:pPr>
      <w:ins w:id="32" w:author="Nithyanandh Mahalingam" w:date="2020-10-30T22:59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2118E99A" wp14:editId="76D29DF4">
                  <wp:simplePos x="0" y="0"/>
                  <wp:positionH relativeFrom="column">
                    <wp:posOffset>3086100</wp:posOffset>
                  </wp:positionH>
                  <wp:positionV relativeFrom="paragraph">
                    <wp:posOffset>278765</wp:posOffset>
                  </wp:positionV>
                  <wp:extent cx="53975" cy="4068445"/>
                  <wp:effectExtent l="25400" t="63500" r="1304925" b="20955"/>
                  <wp:wrapNone/>
                  <wp:docPr id="18" name="Elbow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3975" cy="4068445"/>
                          </a:xfrm>
                          <a:prstGeom prst="bentConnector3">
                            <a:avLst>
                              <a:gd name="adj1" fmla="val -23852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971341E" id="Elbow Connector 18" o:spid="_x0000_s1026" type="#_x0000_t34" style="position:absolute;margin-left:243pt;margin-top:21.95pt;width:4.25pt;height:320.3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" adj="-515223" strokecolor="#4472c4 [3204]" strokeweight=".5pt">
                  <v:stroke endarrow="block"/>
                </v:shape>
              </w:pict>
            </mc:Fallback>
          </mc:AlternateContent>
        </w:r>
      </w:ins>
    </w:p>
    <w:p w14:paraId="7A5B7A03" w14:textId="09BA2A28" w:rsidR="003F7559" w:rsidRDefault="00DF1EEA" w:rsidP="003F7559">
      <w:pPr>
        <w:jc w:val="center"/>
        <w:rPr>
          <w:ins w:id="33" w:author="Nithyanandh Mahalingam" w:date="2020-10-30T22:27:00Z"/>
          <w:sz w:val="40"/>
          <w:szCs w:val="40"/>
        </w:rPr>
      </w:pPr>
      <w:ins w:id="34" w:author="Nithyanandh Mahalingam" w:date="2020-10-31T01:52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41254741" wp14:editId="1EE71B96">
                  <wp:simplePos x="0" y="0"/>
                  <wp:positionH relativeFrom="column">
                    <wp:posOffset>3705225</wp:posOffset>
                  </wp:positionH>
                  <wp:positionV relativeFrom="paragraph">
                    <wp:posOffset>149225</wp:posOffset>
                  </wp:positionV>
                  <wp:extent cx="247650" cy="200025"/>
                  <wp:effectExtent l="0" t="0" r="19050" b="15875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ACE6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376B63" w14:textId="6BBB1780" w:rsidR="00DF1EEA" w:rsidRPr="00DF1EEA" w:rsidRDefault="00DF1EEA">
                              <w:pPr>
                                <w:rPr>
                                  <w:sz w:val="15"/>
                                  <w:szCs w:val="15"/>
                                  <w:rPrChange w:id="35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36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37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1254741" id="Text Box 1" o:spid="_x0000_s1027" type="#_x0000_t202" style="position:absolute;left:0;text-align:left;margin-left:291.75pt;margin-top:11.75pt;width:19.5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" fillcolor="#ace6fa" strokeweight=".5pt">
                  <v:textbox>
                    <w:txbxContent>
                      <w:p w14:paraId="08376B63" w14:textId="6BBB1780" w:rsidR="00DF1EEA" w:rsidRPr="00DF1EEA" w:rsidRDefault="00DF1EEA">
                        <w:pPr>
                          <w:rPr>
                            <w:sz w:val="15"/>
                            <w:szCs w:val="15"/>
                            <w:rPrChange w:id="38" w:author="Nithyanandh Mahalingam" w:date="2020-10-31T01:52:00Z">
                              <w:rPr/>
                            </w:rPrChange>
                          </w:rPr>
                        </w:pPr>
                        <w:ins w:id="39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40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76A12DE4" w14:textId="50993D41" w:rsidR="003F7559" w:rsidRDefault="00DF1EEA" w:rsidP="003F7559">
      <w:pPr>
        <w:jc w:val="center"/>
        <w:rPr>
          <w:ins w:id="41" w:author="Nithyanandh Mahalingam" w:date="2020-10-30T22:40:00Z"/>
          <w:sz w:val="40"/>
          <w:szCs w:val="40"/>
        </w:rPr>
      </w:pPr>
      <w:ins w:id="42" w:author="Nithyanandh Mahalingam" w:date="2020-10-31T01:53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28896" behindDoc="0" locked="0" layoutInCell="1" allowOverlap="1" wp14:anchorId="1B597198" wp14:editId="231A0690">
                  <wp:simplePos x="0" y="0"/>
                  <wp:positionH relativeFrom="column">
                    <wp:posOffset>3705225</wp:posOffset>
                  </wp:positionH>
                  <wp:positionV relativeFrom="paragraph">
                    <wp:posOffset>163195</wp:posOffset>
                  </wp:positionV>
                  <wp:extent cx="247650" cy="200025"/>
                  <wp:effectExtent l="0" t="0" r="19050" b="15875"/>
                  <wp:wrapNone/>
                  <wp:docPr id="21" name="Text Box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ACE6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E05C37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43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44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45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597198" id="Text Box 21" o:spid="_x0000_s1028" type="#_x0000_t202" style="position:absolute;left:0;text-align:left;margin-left:291.75pt;margin-top:12.85pt;width:19.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" fillcolor="#ace6fa" strokeweight=".5pt">
                  <v:textbox>
                    <w:txbxContent>
                      <w:p w14:paraId="15E05C37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46" w:author="Nithyanandh Mahalingam" w:date="2020-10-31T01:52:00Z">
                              <w:rPr/>
                            </w:rPrChange>
                          </w:rPr>
                        </w:pPr>
                        <w:ins w:id="47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48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32326ED3" w14:textId="3BAB5118" w:rsidR="003F7559" w:rsidRDefault="00DF1EEA" w:rsidP="003F7559">
      <w:pPr>
        <w:jc w:val="center"/>
        <w:rPr>
          <w:ins w:id="49" w:author="Nithyanandh Mahalingam" w:date="2020-10-30T22:40:00Z"/>
          <w:sz w:val="40"/>
          <w:szCs w:val="40"/>
        </w:rPr>
      </w:pPr>
      <w:ins w:id="50" w:author="Nithyanandh Mahalingam" w:date="2020-10-31T01:54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30944" behindDoc="0" locked="0" layoutInCell="1" allowOverlap="1" wp14:anchorId="2EC8260C" wp14:editId="387A7736">
                  <wp:simplePos x="0" y="0"/>
                  <wp:positionH relativeFrom="column">
                    <wp:posOffset>3705225</wp:posOffset>
                  </wp:positionH>
                  <wp:positionV relativeFrom="paragraph">
                    <wp:posOffset>167640</wp:posOffset>
                  </wp:positionV>
                  <wp:extent cx="247650" cy="200025"/>
                  <wp:effectExtent l="0" t="0" r="19050" b="15875"/>
                  <wp:wrapNone/>
                  <wp:docPr id="23" name="Text Box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ACE6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E8D212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51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52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53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EC8260C" id="Text Box 23" o:spid="_x0000_s1029" type="#_x0000_t202" style="position:absolute;left:0;text-align:left;margin-left:291.75pt;margin-top:13.2pt;width:19.5pt;height:1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" fillcolor="#ace6fa" strokeweight=".5pt">
                  <v:textbox>
                    <w:txbxContent>
                      <w:p w14:paraId="0FE8D212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54" w:author="Nithyanandh Mahalingam" w:date="2020-10-31T01:52:00Z">
                              <w:rPr/>
                            </w:rPrChange>
                          </w:rPr>
                        </w:pPr>
                        <w:ins w:id="55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56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57" w:author="Nithyanandh Mahalingam" w:date="2020-10-30T23:11:00Z">
        <w:r w:rsidR="00D915C4" w:rsidRPr="00D915C4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56FFE9C0" wp14:editId="27C7DA2A">
                  <wp:simplePos x="0" y="0"/>
                  <wp:positionH relativeFrom="column">
                    <wp:posOffset>5267325</wp:posOffset>
                  </wp:positionH>
                  <wp:positionV relativeFrom="paragraph">
                    <wp:posOffset>298450</wp:posOffset>
                  </wp:positionV>
                  <wp:extent cx="733425" cy="647700"/>
                  <wp:effectExtent l="0" t="0" r="15875" b="12700"/>
                  <wp:wrapNone/>
                  <wp:docPr id="29" name="Text Box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7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6F667" w14:textId="253D87B6" w:rsidR="00D915C4" w:rsidRPr="00D915C4" w:rsidRDefault="00D915C4">
                              <w:pPr>
                                <w:pStyle w:val="HTMLPreformatted"/>
                                <w:rPr>
                                  <w:ins w:id="58" w:author="Nithyanandh Mahalingam" w:date="2020-10-30T23:04:00Z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59" w:author="Nithyanandh Mahalingam" w:date="2020-10-30T23:09:00Z">
                                    <w:rPr>
                                      <w:ins w:id="60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61" w:author="Nithyanandh Mahalingam" w:date="2020-10-30T23:09:00Z">
                                  <w:pPr/>
                                </w:pPrChange>
                              </w:pPr>
                              <w:ins w:id="62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</w:ins>
                              <w:ins w:id="63" w:author="Nithyanandh Mahalingam" w:date="2020-10-30T23:11:00Z"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ADE6F</w:t>
                                </w:r>
                              </w:ins>
                              <w:ins w:id="64" w:author="Nithyanandh Mahalingam" w:date="2020-10-30T23:12:00Z"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A</w:t>
                                </w:r>
                              </w:ins>
                            </w:p>
                            <w:p w14:paraId="5539CB6A" w14:textId="77777777" w:rsidR="00A87777" w:rsidRPr="00922119" w:rsidRDefault="00A87777" w:rsidP="00A87777">
                              <w:pPr>
                                <w:rPr>
                                  <w:ins w:id="65" w:author="Nithyanandh Mahalingam" w:date="2020-10-31T01:52:00Z"/>
                                  <w:sz w:val="16"/>
                                  <w:szCs w:val="16"/>
                                </w:rPr>
                              </w:pPr>
                              <w:ins w:id="66" w:author="Nithyanandh Mahalingam" w:date="2020-10-31T01:5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Item Quantity Color</w:t>
                                </w:r>
                              </w:ins>
                            </w:p>
                            <w:p w14:paraId="330EE9DC" w14:textId="17A5F878" w:rsidR="00D915C4" w:rsidRPr="00D915C4" w:rsidRDefault="00D915C4" w:rsidP="00A87777">
                              <w:pPr>
                                <w:rPr>
                                  <w:sz w:val="16"/>
                                  <w:szCs w:val="16"/>
                                  <w:rPrChange w:id="67" w:author="Nithyanandh Mahalingam" w:date="2020-10-30T23:0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6FFE9C0" id="Text Box 29" o:spid="_x0000_s1030" type="#_x0000_t202" style="position:absolute;left:0;text-align:left;margin-left:414.75pt;margin-top:23.5pt;width:57.7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" fillcolor="white [3201]" strokecolor="black [3200]" strokeweight="1pt">
                  <v:textbox>
                    <w:txbxContent>
                      <w:p w14:paraId="32A6F667" w14:textId="253D87B6" w:rsidR="00D915C4" w:rsidRPr="00D915C4" w:rsidRDefault="00D915C4">
                        <w:pPr>
                          <w:pStyle w:val="HTMLPreformatted"/>
                          <w:rPr>
                            <w:ins w:id="68" w:author="Nithyanandh Mahalingam" w:date="2020-10-30T23:04:00Z"/>
                            <w:b/>
                            <w:bCs/>
                            <w:color w:val="000000"/>
                            <w:sz w:val="16"/>
                            <w:szCs w:val="16"/>
                            <w:rPrChange w:id="69" w:author="Nithyanandh Mahalingam" w:date="2020-10-30T23:09:00Z">
                              <w:rPr>
                                <w:ins w:id="70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71" w:author="Nithyanandh Mahalingam" w:date="2020-10-30T23:09:00Z">
                            <w:pPr/>
                          </w:pPrChange>
                        </w:pPr>
                        <w:ins w:id="72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</w:ins>
                        <w:ins w:id="73" w:author="Nithyanandh Mahalingam" w:date="2020-10-30T23:11:00Z"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ADE6F</w:t>
                          </w:r>
                        </w:ins>
                        <w:ins w:id="74" w:author="Nithyanandh Mahalingam" w:date="2020-10-30T23:12:00Z"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A</w:t>
                          </w:r>
                        </w:ins>
                      </w:p>
                      <w:p w14:paraId="5539CB6A" w14:textId="77777777" w:rsidR="00A87777" w:rsidRPr="00922119" w:rsidRDefault="00A87777" w:rsidP="00A87777">
                        <w:pPr>
                          <w:rPr>
                            <w:ins w:id="75" w:author="Nithyanandh Mahalingam" w:date="2020-10-31T01:52:00Z"/>
                            <w:sz w:val="16"/>
                            <w:szCs w:val="16"/>
                          </w:rPr>
                        </w:pPr>
                        <w:ins w:id="76" w:author="Nithyanandh Mahalingam" w:date="2020-10-31T01:52:00Z">
                          <w:r>
                            <w:rPr>
                              <w:sz w:val="16"/>
                              <w:szCs w:val="16"/>
                            </w:rPr>
                            <w:t>Item Quantity Color</w:t>
                          </w:r>
                        </w:ins>
                      </w:p>
                      <w:p w14:paraId="330EE9DC" w14:textId="17A5F878" w:rsidR="00D915C4" w:rsidRPr="00D915C4" w:rsidRDefault="00D915C4" w:rsidP="00A87777">
                        <w:pPr>
                          <w:rPr>
                            <w:sz w:val="16"/>
                            <w:szCs w:val="16"/>
                            <w:rPrChange w:id="77" w:author="Nithyanandh Mahalingam" w:date="2020-10-30T23:0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D915C4" w:rsidRPr="00D915C4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5714B05B" wp14:editId="39094A96">
                  <wp:simplePos x="0" y="0"/>
                  <wp:positionH relativeFrom="column">
                    <wp:posOffset>5067300</wp:posOffset>
                  </wp:positionH>
                  <wp:positionV relativeFrom="paragraph">
                    <wp:posOffset>86360</wp:posOffset>
                  </wp:positionV>
                  <wp:extent cx="1095375" cy="1095375"/>
                  <wp:effectExtent l="0" t="0" r="9525" b="9525"/>
                  <wp:wrapNone/>
                  <wp:docPr id="28" name="Oval 28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506CEBF1" id="Oval 28" o:spid="_x0000_s1026" alt="#F7D5CB" style="position:absolute;margin-left:399pt;margin-top:6.8pt;width:86.25pt;height:8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" fillcolor="white [3201]" strokecolor="#70ad47 [3209]" strokeweight="1pt">
                  <v:stroke joinstyle="miter"/>
                </v:oval>
              </w:pict>
            </mc:Fallback>
          </mc:AlternateContent>
        </w:r>
      </w:ins>
      <w:ins w:id="78" w:author="Nithyanandh Mahalingam" w:date="2020-10-30T23:07:00Z">
        <w:r w:rsidR="00D915C4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2CA18BAD" wp14:editId="347F215A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250190</wp:posOffset>
                  </wp:positionV>
                  <wp:extent cx="733425" cy="647700"/>
                  <wp:effectExtent l="0" t="0" r="15875" b="12700"/>
                  <wp:wrapNone/>
                  <wp:docPr id="27" name="Text Box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7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206DD" w14:textId="11AF5379" w:rsidR="00D915C4" w:rsidRPr="00D915C4" w:rsidRDefault="00D915C4">
                              <w:pPr>
                                <w:pStyle w:val="HTMLPreformatted"/>
                                <w:rPr>
                                  <w:ins w:id="79" w:author="Nithyanandh Mahalingam" w:date="2020-10-30T23:04:00Z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80" w:author="Nithyanandh Mahalingam" w:date="2020-10-30T23:09:00Z">
                                    <w:rPr>
                                      <w:ins w:id="81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82" w:author="Nithyanandh Mahalingam" w:date="2020-10-30T23:09:00Z">
                                  <w:pPr/>
                                </w:pPrChange>
                              </w:pPr>
                              <w:ins w:id="83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FFF3D5</w:t>
                                </w:r>
                              </w:ins>
                            </w:p>
                            <w:p w14:paraId="0FBE399C" w14:textId="3CB5EB49" w:rsidR="00D915C4" w:rsidRPr="00D915C4" w:rsidRDefault="00D915C4" w:rsidP="00D915C4">
                              <w:pPr>
                                <w:rPr>
                                  <w:sz w:val="16"/>
                                  <w:szCs w:val="16"/>
                                  <w:rPrChange w:id="84" w:author="Nithyanandh Mahalingam" w:date="2020-10-30T23:04:00Z">
                                    <w:rPr/>
                                  </w:rPrChange>
                                </w:rPr>
                              </w:pPr>
                              <w:ins w:id="85" w:author="Nithyanandh Mahalingam" w:date="2020-10-30T23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Ite</w:t>
                                </w:r>
                              </w:ins>
                              <w:ins w:id="86" w:author="Nithyanandh Mahalingam" w:date="2020-10-30T23:10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m &amp; Quantity</w:t>
                                </w:r>
                              </w:ins>
                              <w:ins w:id="87" w:author="Nithyanandh Mahalingam" w:date="2020-10-30T23:05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88" w:author="Nithyanandh Mahalingam" w:date="2020-10-30T23:10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Cell</w:t>
                                </w:r>
                              </w:ins>
                              <w:ins w:id="89" w:author="Nithyanandh Mahalingam" w:date="2020-10-30T23:1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0" w:author="Nithyanandh Mahalingam" w:date="2020-10-30T23:05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Color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A18BAD" id="Text Box 27" o:spid="_x0000_s1031" type="#_x0000_t202" style="position:absolute;left:0;text-align:left;margin-left:58.5pt;margin-top:19.7pt;width:57.7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" fillcolor="white [3201]" strokecolor="black [3200]" strokeweight="1pt">
                  <v:textbox>
                    <w:txbxContent>
                      <w:p w14:paraId="73B206DD" w14:textId="11AF5379" w:rsidR="00D915C4" w:rsidRPr="00D915C4" w:rsidRDefault="00D915C4">
                        <w:pPr>
                          <w:pStyle w:val="HTMLPreformatted"/>
                          <w:rPr>
                            <w:ins w:id="91" w:author="Nithyanandh Mahalingam" w:date="2020-10-30T23:04:00Z"/>
                            <w:b/>
                            <w:bCs/>
                            <w:color w:val="000000"/>
                            <w:sz w:val="16"/>
                            <w:szCs w:val="16"/>
                            <w:rPrChange w:id="92" w:author="Nithyanandh Mahalingam" w:date="2020-10-30T23:09:00Z">
                              <w:rPr>
                                <w:ins w:id="93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94" w:author="Nithyanandh Mahalingam" w:date="2020-10-30T23:09:00Z">
                            <w:pPr/>
                          </w:pPrChange>
                        </w:pPr>
                        <w:ins w:id="95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FFF3D5</w:t>
                          </w:r>
                        </w:ins>
                      </w:p>
                      <w:p w14:paraId="0FBE399C" w14:textId="3CB5EB49" w:rsidR="00D915C4" w:rsidRPr="00D915C4" w:rsidRDefault="00D915C4" w:rsidP="00D915C4">
                        <w:pPr>
                          <w:rPr>
                            <w:sz w:val="16"/>
                            <w:szCs w:val="16"/>
                            <w:rPrChange w:id="96" w:author="Nithyanandh Mahalingam" w:date="2020-10-30T23:04:00Z">
                              <w:rPr/>
                            </w:rPrChange>
                          </w:rPr>
                        </w:pPr>
                        <w:ins w:id="97" w:author="Nithyanandh Mahalingam" w:date="2020-10-30T23:09:00Z">
                          <w:r>
                            <w:rPr>
                              <w:sz w:val="16"/>
                              <w:szCs w:val="16"/>
                            </w:rPr>
                            <w:t>Ite</w:t>
                          </w:r>
                        </w:ins>
                        <w:ins w:id="98" w:author="Nithyanandh Mahalingam" w:date="2020-10-30T23:10:00Z">
                          <w:r>
                            <w:rPr>
                              <w:sz w:val="16"/>
                              <w:szCs w:val="16"/>
                            </w:rPr>
                            <w:t>m &amp; Quantity</w:t>
                          </w:r>
                        </w:ins>
                        <w:ins w:id="99" w:author="Nithyanandh Mahalingam" w:date="2020-10-30T23:05:00Z"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00" w:author="Nithyanandh Mahalingam" w:date="2020-10-30T23:10:00Z">
                          <w:r>
                            <w:rPr>
                              <w:sz w:val="16"/>
                              <w:szCs w:val="16"/>
                            </w:rPr>
                            <w:t>Cell</w:t>
                          </w:r>
                        </w:ins>
                        <w:ins w:id="101" w:author="Nithyanandh Mahalingam" w:date="2020-10-30T23:12:00Z"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02" w:author="Nithyanandh Mahalingam" w:date="2020-10-30T23:05:00Z">
                          <w:r>
                            <w:rPr>
                              <w:sz w:val="16"/>
                              <w:szCs w:val="16"/>
                            </w:rPr>
                            <w:t>Color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915C4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66D4D8D5" wp14:editId="0C2F50C4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38100</wp:posOffset>
                  </wp:positionV>
                  <wp:extent cx="1095375" cy="1095375"/>
                  <wp:effectExtent l="0" t="0" r="9525" b="9525"/>
                  <wp:wrapNone/>
                  <wp:docPr id="26" name="Oval 26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FD37053" id="Oval 26" o:spid="_x0000_s1026" alt="#F7D5CB" style="position:absolute;margin-left:42.75pt;margin-top:3pt;width:86.25pt;height:8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" fillcolor="white [3201]" strokecolor="#70ad47 [3209]" strokeweight="1pt">
                  <v:stroke joinstyle="miter"/>
                </v:oval>
              </w:pict>
            </mc:Fallback>
          </mc:AlternateContent>
        </w:r>
      </w:ins>
    </w:p>
    <w:p w14:paraId="4AEE490F" w14:textId="703CCDDF" w:rsidR="003F7559" w:rsidRDefault="00DF1EEA" w:rsidP="003F7559">
      <w:pPr>
        <w:jc w:val="center"/>
        <w:rPr>
          <w:ins w:id="103" w:author="Nithyanandh Mahalingam" w:date="2020-10-30T22:40:00Z"/>
          <w:sz w:val="40"/>
          <w:szCs w:val="40"/>
        </w:rPr>
      </w:pPr>
      <w:ins w:id="104" w:author="Nithyanandh Mahalingam" w:date="2020-10-30T23:00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7E58DEED" wp14:editId="3F78BED8">
                  <wp:simplePos x="0" y="0"/>
                  <wp:positionH relativeFrom="column">
                    <wp:posOffset>3943350</wp:posOffset>
                  </wp:positionH>
                  <wp:positionV relativeFrom="paragraph">
                    <wp:posOffset>273049</wp:posOffset>
                  </wp:positionV>
                  <wp:extent cx="1209675" cy="2830195"/>
                  <wp:effectExtent l="25400" t="63500" r="250825" b="14605"/>
                  <wp:wrapNone/>
                  <wp:docPr id="19" name="Elbow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209675" cy="2830195"/>
                          </a:xfrm>
                          <a:prstGeom prst="bentConnector3">
                            <a:avLst>
                              <a:gd name="adj1" fmla="val -195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5F53EE5"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9" o:spid="_x0000_s1026" type="#_x0000_t34" style="position:absolute;margin-left:310.5pt;margin-top:21.5pt;width:95.25pt;height:222.85pt;flip:x 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" adj="-4226" strokecolor="#4472c4 [3204]" strokeweight=".5pt">
                  <v:stroke endarrow="block"/>
                </v:shape>
              </w:pict>
            </mc:Fallback>
          </mc:AlternateContent>
        </w:r>
      </w:ins>
      <w:ins w:id="105" w:author="Nithyanandh Mahalingam" w:date="2020-10-31T01:54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 wp14:anchorId="7AC5BCFD" wp14:editId="4D3C3599">
                  <wp:simplePos x="0" y="0"/>
                  <wp:positionH relativeFrom="column">
                    <wp:posOffset>3705225</wp:posOffset>
                  </wp:positionH>
                  <wp:positionV relativeFrom="paragraph">
                    <wp:posOffset>168275</wp:posOffset>
                  </wp:positionV>
                  <wp:extent cx="247650" cy="200025"/>
                  <wp:effectExtent l="0" t="0" r="19050" b="15875"/>
                  <wp:wrapNone/>
                  <wp:docPr id="32" name="Text Box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ACE6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832DA2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106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107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108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AC5BCFD" id="Text Box 32" o:spid="_x0000_s1032" type="#_x0000_t202" style="position:absolute;left:0;text-align:left;margin-left:291.75pt;margin-top:13.25pt;width:19.5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" fillcolor="#ace6fa" strokeweight=".5pt">
                  <v:textbox>
                    <w:txbxContent>
                      <w:p w14:paraId="5A832DA2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109" w:author="Nithyanandh Mahalingam" w:date="2020-10-31T01:52:00Z">
                              <w:rPr/>
                            </w:rPrChange>
                          </w:rPr>
                        </w:pPr>
                        <w:ins w:id="110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111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635AC4AB" w14:textId="3AB730B4" w:rsidR="003F7559" w:rsidRDefault="00DF1EEA" w:rsidP="003F7559">
      <w:pPr>
        <w:jc w:val="center"/>
        <w:rPr>
          <w:ins w:id="112" w:author="Nithyanandh Mahalingam" w:date="2020-10-30T22:40:00Z"/>
          <w:sz w:val="40"/>
          <w:szCs w:val="40"/>
        </w:rPr>
      </w:pPr>
      <w:ins w:id="113" w:author="Nithyanandh Mahalingam" w:date="2020-10-31T01:54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35040" behindDoc="0" locked="0" layoutInCell="1" allowOverlap="1" wp14:anchorId="38FA2B54" wp14:editId="19E10667">
                  <wp:simplePos x="0" y="0"/>
                  <wp:positionH relativeFrom="column">
                    <wp:posOffset>3705225</wp:posOffset>
                  </wp:positionH>
                  <wp:positionV relativeFrom="paragraph">
                    <wp:posOffset>185420</wp:posOffset>
                  </wp:positionV>
                  <wp:extent cx="247650" cy="200025"/>
                  <wp:effectExtent l="0" t="0" r="19050" b="15875"/>
                  <wp:wrapNone/>
                  <wp:docPr id="35" name="Text Box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ACE6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318D49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114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115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116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8FA2B54" id="Text Box 35" o:spid="_x0000_s1033" type="#_x0000_t202" style="position:absolute;left:0;text-align:left;margin-left:291.75pt;margin-top:14.6pt;width:19.5pt;height:1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" fillcolor="#ace6fa" strokeweight=".5pt">
                  <v:textbox>
                    <w:txbxContent>
                      <w:p w14:paraId="26318D49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117" w:author="Nithyanandh Mahalingam" w:date="2020-10-31T01:52:00Z">
                              <w:rPr/>
                            </w:rPrChange>
                          </w:rPr>
                        </w:pPr>
                        <w:ins w:id="118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119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20" w:author="Nithyanandh Mahalingam" w:date="2020-10-30T22:58:00Z">
        <w:r w:rsidR="00E97C91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2F87AF54" wp14:editId="59D42D4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29844</wp:posOffset>
                  </wp:positionV>
                  <wp:extent cx="1698625" cy="3489325"/>
                  <wp:effectExtent l="76200" t="63500" r="0" b="15875"/>
                  <wp:wrapNone/>
                  <wp:docPr id="17" name="Elbow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698625" cy="3489325"/>
                          </a:xfrm>
                          <a:prstGeom prst="bentConnector3">
                            <a:avLst>
                              <a:gd name="adj1" fmla="val -37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3150214" id="Elbow Connector 17" o:spid="_x0000_s1026" type="#_x0000_t34" style="position:absolute;margin-left:120.75pt;margin-top:2.35pt;width:133.75pt;height:274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" adj="-818" strokecolor="#4472c4 [3204]" strokeweight=".5pt">
                  <v:stroke endarrow="block"/>
                </v:shape>
              </w:pict>
            </mc:Fallback>
          </mc:AlternateContent>
        </w:r>
      </w:ins>
    </w:p>
    <w:p w14:paraId="7127905F" w14:textId="2B4D4B1C" w:rsidR="003F7559" w:rsidRDefault="00DF1EEA" w:rsidP="003F7559">
      <w:pPr>
        <w:jc w:val="center"/>
        <w:rPr>
          <w:ins w:id="121" w:author="Nithyanandh Mahalingam" w:date="2020-10-30T22:40:00Z"/>
          <w:sz w:val="40"/>
          <w:szCs w:val="40"/>
        </w:rPr>
      </w:pPr>
      <w:ins w:id="122" w:author="Nithyanandh Mahalingam" w:date="2020-10-31T01:54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37088" behindDoc="0" locked="0" layoutInCell="1" allowOverlap="1" wp14:anchorId="54A8C399" wp14:editId="68BF4C65">
                  <wp:simplePos x="0" y="0"/>
                  <wp:positionH relativeFrom="column">
                    <wp:posOffset>3705225</wp:posOffset>
                  </wp:positionH>
                  <wp:positionV relativeFrom="paragraph">
                    <wp:posOffset>199390</wp:posOffset>
                  </wp:positionV>
                  <wp:extent cx="247650" cy="200025"/>
                  <wp:effectExtent l="0" t="0" r="19050" b="15875"/>
                  <wp:wrapNone/>
                  <wp:docPr id="36" name="Text Box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ACE6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61D90E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123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124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125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A8C399" id="Text Box 36" o:spid="_x0000_s1034" type="#_x0000_t202" style="position:absolute;left:0;text-align:left;margin-left:291.75pt;margin-top:15.7pt;width:19.5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" fillcolor="#ace6fa" strokeweight=".5pt">
                  <v:textbox>
                    <w:txbxContent>
                      <w:p w14:paraId="4961D90E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126" w:author="Nithyanandh Mahalingam" w:date="2020-10-31T01:52:00Z">
                              <w:rPr/>
                            </w:rPrChange>
                          </w:rPr>
                        </w:pPr>
                        <w:ins w:id="127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128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787B2682" w14:textId="2F59746B" w:rsidR="003F7559" w:rsidRDefault="00DF1EEA" w:rsidP="003F7559">
      <w:pPr>
        <w:jc w:val="center"/>
        <w:rPr>
          <w:ins w:id="129" w:author="Nithyanandh Mahalingam" w:date="2020-10-30T22:40:00Z"/>
          <w:sz w:val="40"/>
          <w:szCs w:val="40"/>
        </w:rPr>
      </w:pPr>
      <w:ins w:id="130" w:author="Nithyanandh Mahalingam" w:date="2020-10-31T01:54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39136" behindDoc="0" locked="0" layoutInCell="1" allowOverlap="1" wp14:anchorId="544A4020" wp14:editId="0DE2BAA0">
                  <wp:simplePos x="0" y="0"/>
                  <wp:positionH relativeFrom="column">
                    <wp:posOffset>3695700</wp:posOffset>
                  </wp:positionH>
                  <wp:positionV relativeFrom="paragraph">
                    <wp:posOffset>213360</wp:posOffset>
                  </wp:positionV>
                  <wp:extent cx="247650" cy="200025"/>
                  <wp:effectExtent l="0" t="0" r="19050" b="15875"/>
                  <wp:wrapNone/>
                  <wp:docPr id="57" name="Text Box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ACE6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1E405E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131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132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133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4A4020" id="Text Box 57" o:spid="_x0000_s1035" type="#_x0000_t202" style="position:absolute;left:0;text-align:left;margin-left:291pt;margin-top:16.8pt;width:19.5pt;height:1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" fillcolor="#ace6fa" strokeweight=".5pt">
                  <v:textbox>
                    <w:txbxContent>
                      <w:p w14:paraId="0A1E405E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134" w:author="Nithyanandh Mahalingam" w:date="2020-10-31T01:52:00Z">
                              <w:rPr/>
                            </w:rPrChange>
                          </w:rPr>
                        </w:pPr>
                        <w:ins w:id="135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136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24F67DC7" w14:textId="15D3F555" w:rsidR="003F7559" w:rsidRDefault="00DF1EEA" w:rsidP="003F7559">
      <w:pPr>
        <w:jc w:val="center"/>
        <w:rPr>
          <w:ins w:id="137" w:author="Nithyanandh Mahalingam" w:date="2020-10-30T22:40:00Z"/>
          <w:sz w:val="40"/>
          <w:szCs w:val="40"/>
        </w:rPr>
      </w:pPr>
      <w:ins w:id="138" w:author="Nithyanandh Mahalingam" w:date="2020-10-31T01:56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41184" behindDoc="0" locked="0" layoutInCell="1" allowOverlap="1" wp14:anchorId="6767B2EB" wp14:editId="4E1E503C">
                  <wp:simplePos x="0" y="0"/>
                  <wp:positionH relativeFrom="column">
                    <wp:posOffset>3705225</wp:posOffset>
                  </wp:positionH>
                  <wp:positionV relativeFrom="paragraph">
                    <wp:posOffset>217170</wp:posOffset>
                  </wp:positionV>
                  <wp:extent cx="247650" cy="200025"/>
                  <wp:effectExtent l="0" t="0" r="19050" b="15875"/>
                  <wp:wrapNone/>
                  <wp:docPr id="58" name="Text Box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ACE6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F6A066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139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140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141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67B2EB" id="Text Box 58" o:spid="_x0000_s1036" type="#_x0000_t202" style="position:absolute;left:0;text-align:left;margin-left:291.75pt;margin-top:17.1pt;width:19.5pt;height:1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" fillcolor="#ace6fa" strokeweight=".5pt">
                  <v:textbox>
                    <w:txbxContent>
                      <w:p w14:paraId="0BF6A066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142" w:author="Nithyanandh Mahalingam" w:date="2020-10-31T01:52:00Z">
                              <w:rPr/>
                            </w:rPrChange>
                          </w:rPr>
                        </w:pPr>
                        <w:ins w:id="143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144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0EF1CD4C" w14:textId="57E8852C" w:rsidR="003F7559" w:rsidRDefault="003F7559" w:rsidP="003F7559">
      <w:pPr>
        <w:jc w:val="center"/>
        <w:rPr>
          <w:ins w:id="145" w:author="Nithyanandh Mahalingam" w:date="2020-10-30T22:40:00Z"/>
          <w:sz w:val="40"/>
          <w:szCs w:val="40"/>
        </w:rPr>
      </w:pPr>
    </w:p>
    <w:p w14:paraId="3C0B2F88" w14:textId="61403900" w:rsidR="003F7559" w:rsidRDefault="004771C8" w:rsidP="003F7559">
      <w:pPr>
        <w:jc w:val="center"/>
        <w:rPr>
          <w:ins w:id="146" w:author="Nithyanandh Mahalingam" w:date="2020-10-30T22:40:00Z"/>
          <w:sz w:val="40"/>
          <w:szCs w:val="40"/>
        </w:rPr>
      </w:pPr>
      <w:ins w:id="147" w:author="Nithyanandh Mahalingam" w:date="2020-10-31T00:45:00Z">
        <w:r>
          <w:rPr>
            <w:noProof/>
            <w:sz w:val="40"/>
            <w:szCs w:val="40"/>
          </w:rPr>
          <mc:AlternateContent>
            <mc:Choice Requires="wpi">
              <w:drawing>
                <wp:anchor distT="0" distB="0" distL="114300" distR="114300" simplePos="0" relativeHeight="251724800" behindDoc="0" locked="0" layoutInCell="1" allowOverlap="1" wp14:anchorId="77D7AFBB" wp14:editId="6C402A1A">
                  <wp:simplePos x="0" y="0"/>
                  <wp:positionH relativeFrom="column">
                    <wp:posOffset>3049950</wp:posOffset>
                  </wp:positionH>
                  <wp:positionV relativeFrom="paragraph">
                    <wp:posOffset>141445</wp:posOffset>
                  </wp:positionV>
                  <wp:extent cx="52920" cy="151200"/>
                  <wp:effectExtent l="38100" t="38100" r="0" b="39370"/>
                  <wp:wrapNone/>
                  <wp:docPr id="6" name="Ink 6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6">
                        <w14:nvContentPartPr>
                          <w14:cNvContentPartPr/>
                        </w14:nvContentPartPr>
                        <w14:xfrm>
                          <a:off x="0" y="0"/>
                          <a:ext cx="52920" cy="15120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type w14:anchorId="4163004A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6" o:spid="_x0000_s1026" type="#_x0000_t75" style="position:absolute;margin-left:239.45pt;margin-top:10.45pt;width:5.55pt;height:13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">
                  <v:imagedata r:id="rId8" o:title=""/>
                </v:shape>
              </w:pict>
            </mc:Fallback>
          </mc:AlternateContent>
        </w:r>
        <w:r>
          <w:rPr>
            <w:noProof/>
            <w:sz w:val="40"/>
            <w:szCs w:val="40"/>
          </w:rPr>
          <mc:AlternateContent>
            <mc:Choice Requires="wpi">
              <w:drawing>
                <wp:anchor distT="0" distB="0" distL="114300" distR="114300" simplePos="0" relativeHeight="251723776" behindDoc="0" locked="0" layoutInCell="1" allowOverlap="1" wp14:anchorId="2B0F8286" wp14:editId="1AD01779">
                  <wp:simplePos x="0" y="0"/>
                  <wp:positionH relativeFrom="column">
                    <wp:posOffset>2561790</wp:posOffset>
                  </wp:positionH>
                  <wp:positionV relativeFrom="paragraph">
                    <wp:posOffset>96235</wp:posOffset>
                  </wp:positionV>
                  <wp:extent cx="692640" cy="219240"/>
                  <wp:effectExtent l="38100" t="38100" r="6350" b="47625"/>
                  <wp:wrapNone/>
                  <wp:docPr id="5" name="Ink 5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9">
                        <w14:nvContentPartPr>
                          <w14:cNvContentPartPr/>
                        </w14:nvContentPartPr>
                        <w14:xfrm>
                          <a:off x="0" y="0"/>
                          <a:ext cx="692640" cy="21924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5418BFD1" id="Ink 5" o:spid="_x0000_s1026" type="#_x0000_t75" style="position:absolute;margin-left:201pt;margin-top:6.9pt;width:56pt;height:18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">
                  <v:imagedata r:id="rId10" o:title=""/>
                </v:shape>
              </w:pict>
            </mc:Fallback>
          </mc:AlternateContent>
        </w:r>
      </w:ins>
    </w:p>
    <w:p w14:paraId="5C2C1B25" w14:textId="1986D33A" w:rsidR="003F7559" w:rsidRDefault="00D915C4" w:rsidP="003F7559">
      <w:pPr>
        <w:jc w:val="center"/>
        <w:rPr>
          <w:ins w:id="148" w:author="Nithyanandh Mahalingam" w:date="2020-10-30T22:40:00Z"/>
          <w:sz w:val="40"/>
          <w:szCs w:val="40"/>
        </w:rPr>
      </w:pPr>
      <w:ins w:id="149" w:author="Nithyanandh Mahalingam" w:date="2020-10-30T23:12:00Z">
        <w:r w:rsidRPr="00D915C4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3719EDAA" wp14:editId="4633469F">
                  <wp:simplePos x="0" y="0"/>
                  <wp:positionH relativeFrom="column">
                    <wp:posOffset>-257175</wp:posOffset>
                  </wp:positionH>
                  <wp:positionV relativeFrom="paragraph">
                    <wp:posOffset>288925</wp:posOffset>
                  </wp:positionV>
                  <wp:extent cx="1095375" cy="1095375"/>
                  <wp:effectExtent l="0" t="0" r="9525" b="9525"/>
                  <wp:wrapNone/>
                  <wp:docPr id="30" name="Oval 30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E420CCD" id="Oval 30" o:spid="_x0000_s1026" alt="#F7D5CB" style="position:absolute;margin-left:-20.25pt;margin-top:22.75pt;width:86.25pt;height:8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" fillcolor="white [3201]" strokecolor="#70ad47 [3209]" strokeweight="1pt">
                  <v:stroke joinstyle="miter"/>
                </v:oval>
              </w:pict>
            </mc:Fallback>
          </mc:AlternateContent>
        </w:r>
      </w:ins>
      <w:ins w:id="150" w:author="Nithyanandh Mahalingam" w:date="2020-10-30T22:58:00Z">
        <w:r w:rsidR="00E97C91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0184467F" wp14:editId="3458FA3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150495</wp:posOffset>
                  </wp:positionV>
                  <wp:extent cx="1781175" cy="1060450"/>
                  <wp:effectExtent l="0" t="25400" r="34925" b="19050"/>
                  <wp:wrapNone/>
                  <wp:docPr id="16" name="Straight Arrow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781175" cy="1060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3BD376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6" type="#_x0000_t32" style="position:absolute;margin-left:27pt;margin-top:11.85pt;width:140.25pt;height:83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" strokecolor="#4472c4 [3204]" strokeweight=".5pt">
                  <v:stroke endarrow="block" joinstyle="miter"/>
                </v:shape>
              </w:pict>
            </mc:Fallback>
          </mc:AlternateContent>
        </w:r>
      </w:ins>
    </w:p>
    <w:p w14:paraId="401DB6C7" w14:textId="636E564B" w:rsidR="003F7559" w:rsidRDefault="00D915C4" w:rsidP="003F7559">
      <w:pPr>
        <w:jc w:val="center"/>
        <w:rPr>
          <w:ins w:id="151" w:author="Nithyanandh Mahalingam" w:date="2020-10-30T22:40:00Z"/>
          <w:sz w:val="40"/>
          <w:szCs w:val="40"/>
        </w:rPr>
      </w:pPr>
      <w:ins w:id="152" w:author="Nithyanandh Mahalingam" w:date="2020-10-30T23:12:00Z">
        <w:r w:rsidRPr="00D915C4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5F158506" wp14:editId="1739FD28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191135</wp:posOffset>
                  </wp:positionV>
                  <wp:extent cx="733425" cy="647700"/>
                  <wp:effectExtent l="0" t="0" r="15875" b="12700"/>
                  <wp:wrapNone/>
                  <wp:docPr id="31" name="Text Box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7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EAF65" w14:textId="1DA54489" w:rsidR="00D915C4" w:rsidRPr="00D915C4" w:rsidRDefault="00D915C4">
                              <w:pPr>
                                <w:pStyle w:val="HTMLPreformatted"/>
                                <w:rPr>
                                  <w:ins w:id="153" w:author="Nithyanandh Mahalingam" w:date="2020-10-30T23:04:00Z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154" w:author="Nithyanandh Mahalingam" w:date="2020-10-30T23:09:00Z">
                                    <w:rPr>
                                      <w:ins w:id="155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156" w:author="Nithyanandh Mahalingam" w:date="2020-10-30T23:09:00Z">
                                  <w:pPr/>
                                </w:pPrChange>
                              </w:pPr>
                              <w:ins w:id="157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</w:ins>
                              <w:ins w:id="158" w:author="Nithyanandh Mahalingam" w:date="2020-10-30T23:12:00Z">
                                <w:r w:rsidR="00521E2A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FAEDDF</w:t>
                                </w:r>
                              </w:ins>
                            </w:p>
                            <w:p w14:paraId="635B7F6B" w14:textId="47D468E2" w:rsidR="00D915C4" w:rsidRPr="00D915C4" w:rsidRDefault="00521E2A" w:rsidP="00D915C4">
                              <w:pPr>
                                <w:rPr>
                                  <w:sz w:val="16"/>
                                  <w:szCs w:val="16"/>
                                  <w:rPrChange w:id="159" w:author="Nithyanandh Mahalingam" w:date="2020-10-30T23:04:00Z">
                                    <w:rPr/>
                                  </w:rPrChange>
                                </w:rPr>
                              </w:pPr>
                              <w:ins w:id="160" w:author="Nithyanandh Mahalingam" w:date="2020-10-30T23:1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ViewContlr. Background</w:t>
                                </w:r>
                              </w:ins>
                              <w:ins w:id="161" w:author="Nithyanandh Mahalingam" w:date="2020-10-30T23:12:00Z">
                                <w:r w:rsidR="00D915C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2" w:author="Nithyanandh Mahalingam" w:date="2020-10-30T23:05:00Z">
                                <w:r w:rsidR="00D915C4">
                                  <w:rPr>
                                    <w:sz w:val="16"/>
                                    <w:szCs w:val="16"/>
                                  </w:rPr>
                                  <w:t>Color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F158506" id="Text Box 31" o:spid="_x0000_s1037" type="#_x0000_t202" style="position:absolute;left:0;text-align:left;margin-left:-4.5pt;margin-top:15.05pt;width:57.7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" fillcolor="white [3201]" strokecolor="black [3200]" strokeweight="1pt">
                  <v:textbox>
                    <w:txbxContent>
                      <w:p w14:paraId="39BEAF65" w14:textId="1DA54489" w:rsidR="00D915C4" w:rsidRPr="00D915C4" w:rsidRDefault="00D915C4">
                        <w:pPr>
                          <w:pStyle w:val="HTMLPreformatted"/>
                          <w:rPr>
                            <w:ins w:id="163" w:author="Nithyanandh Mahalingam" w:date="2020-10-30T23:04:00Z"/>
                            <w:b/>
                            <w:bCs/>
                            <w:color w:val="000000"/>
                            <w:sz w:val="16"/>
                            <w:szCs w:val="16"/>
                            <w:rPrChange w:id="164" w:author="Nithyanandh Mahalingam" w:date="2020-10-30T23:09:00Z">
                              <w:rPr>
                                <w:ins w:id="165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166" w:author="Nithyanandh Mahalingam" w:date="2020-10-30T23:09:00Z">
                            <w:pPr/>
                          </w:pPrChange>
                        </w:pPr>
                        <w:ins w:id="167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</w:ins>
                        <w:ins w:id="168" w:author="Nithyanandh Mahalingam" w:date="2020-10-30T23:12:00Z">
                          <w:r w:rsidR="00521E2A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FAEDDF</w:t>
                          </w:r>
                        </w:ins>
                      </w:p>
                      <w:p w14:paraId="635B7F6B" w14:textId="47D468E2" w:rsidR="00D915C4" w:rsidRPr="00D915C4" w:rsidRDefault="00521E2A" w:rsidP="00D915C4">
                        <w:pPr>
                          <w:rPr>
                            <w:sz w:val="16"/>
                            <w:szCs w:val="16"/>
                            <w:rPrChange w:id="169" w:author="Nithyanandh Mahalingam" w:date="2020-10-30T23:04:00Z">
                              <w:rPr/>
                            </w:rPrChange>
                          </w:rPr>
                        </w:pPr>
                        <w:ins w:id="170" w:author="Nithyanandh Mahalingam" w:date="2020-10-30T23:13:00Z">
                          <w:r>
                            <w:rPr>
                              <w:sz w:val="16"/>
                              <w:szCs w:val="16"/>
                            </w:rPr>
                            <w:t>ViewContlr. Background</w:t>
                          </w:r>
                        </w:ins>
                        <w:ins w:id="171" w:author="Nithyanandh Mahalingam" w:date="2020-10-30T23:12:00Z">
                          <w:r w:rsidR="00D915C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72" w:author="Nithyanandh Mahalingam" w:date="2020-10-30T23:05:00Z">
                          <w:r w:rsidR="00D915C4">
                            <w:rPr>
                              <w:sz w:val="16"/>
                              <w:szCs w:val="16"/>
                            </w:rPr>
                            <w:t>Color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73" w:author="Nithyanandh Mahalingam" w:date="2020-10-30T22:49:00Z">
        <w:r w:rsidR="00E97C91">
          <w:rPr>
            <w:noProof/>
            <w:sz w:val="40"/>
            <w:szCs w:val="40"/>
          </w:rPr>
          <w:drawing>
            <wp:anchor distT="0" distB="0" distL="114300" distR="114300" simplePos="0" relativeHeight="251661312" behindDoc="1" locked="0" layoutInCell="1" allowOverlap="1" wp14:anchorId="6B10DD34" wp14:editId="603C1318">
              <wp:simplePos x="0" y="0"/>
              <wp:positionH relativeFrom="column">
                <wp:posOffset>85725</wp:posOffset>
              </wp:positionH>
              <wp:positionV relativeFrom="paragraph">
                <wp:posOffset>443865</wp:posOffset>
              </wp:positionV>
              <wp:extent cx="5943600" cy="2492375"/>
              <wp:effectExtent l="0" t="0" r="0" b="0"/>
              <wp:wrapTight wrapText="bothSides">
                <wp:wrapPolygon edited="0">
                  <wp:start x="0" y="0"/>
                  <wp:lineTo x="0" y="21462"/>
                  <wp:lineTo x="21554" y="21462"/>
                  <wp:lineTo x="21554" y="0"/>
                  <wp:lineTo x="0" y="0"/>
                </wp:wrapPolygon>
              </wp:wrapTight>
              <wp:docPr id="4" name="Picture 4" descr="Chart, treemap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Chart, treemap chart&#10;&#10;Description automatically generated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92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7112EE2C" w14:textId="77777777" w:rsidR="00212C12" w:rsidRPr="00FE1B19" w:rsidRDefault="00212C12" w:rsidP="00212C12">
      <w:pPr>
        <w:jc w:val="center"/>
        <w:rPr>
          <w:ins w:id="174" w:author="Nithyanandh Mahalingam" w:date="2020-10-31T00:08:00Z"/>
          <w:sz w:val="40"/>
          <w:szCs w:val="40"/>
          <w:u w:val="single"/>
          <w:rPrChange w:id="175" w:author="Nithyanandh Mahalingam" w:date="2020-10-31T00:10:00Z">
            <w:rPr>
              <w:ins w:id="176" w:author="Nithyanandh Mahalingam" w:date="2020-10-31T00:08:00Z"/>
              <w:sz w:val="40"/>
              <w:szCs w:val="40"/>
            </w:rPr>
          </w:rPrChange>
        </w:rPr>
      </w:pPr>
      <w:ins w:id="177" w:author="Nithyanandh Mahalingam" w:date="2020-10-31T00:08:00Z">
        <w:r w:rsidRPr="00FE1B19">
          <w:rPr>
            <w:sz w:val="40"/>
            <w:szCs w:val="40"/>
            <w:u w:val="single"/>
            <w:rPrChange w:id="178" w:author="Nithyanandh Mahalingam" w:date="2020-10-31T00:10:00Z">
              <w:rPr>
                <w:sz w:val="40"/>
                <w:szCs w:val="40"/>
              </w:rPr>
            </w:rPrChange>
          </w:rPr>
          <w:lastRenderedPageBreak/>
          <w:t>UI Design Idea: #2</w:t>
        </w:r>
      </w:ins>
    </w:p>
    <w:p w14:paraId="7E480E1C" w14:textId="0314FE56" w:rsidR="00212C12" w:rsidRDefault="00212C12" w:rsidP="00212C12">
      <w:pPr>
        <w:jc w:val="center"/>
        <w:rPr>
          <w:ins w:id="179" w:author="Nithyanandh Mahalingam" w:date="2020-10-31T00:08:00Z"/>
          <w:sz w:val="40"/>
          <w:szCs w:val="40"/>
        </w:rPr>
      </w:pPr>
      <w:ins w:id="180" w:author="Nithyanandh Mahalingam" w:date="2020-10-31T00:08:00Z">
        <w:r>
          <w:rPr>
            <w:noProof/>
            <w:sz w:val="40"/>
            <w:szCs w:val="40"/>
          </w:rPr>
          <w:drawing>
            <wp:anchor distT="0" distB="0" distL="114300" distR="114300" simplePos="0" relativeHeight="251701248" behindDoc="1" locked="0" layoutInCell="1" allowOverlap="1" wp14:anchorId="778E0083" wp14:editId="3341492E">
              <wp:simplePos x="0" y="0"/>
              <wp:positionH relativeFrom="column">
                <wp:posOffset>1762125</wp:posOffset>
              </wp:positionH>
              <wp:positionV relativeFrom="paragraph">
                <wp:posOffset>147320</wp:posOffset>
              </wp:positionV>
              <wp:extent cx="2369820" cy="5086350"/>
              <wp:effectExtent l="0" t="0" r="5080" b="6350"/>
              <wp:wrapTight wrapText="bothSides">
                <wp:wrapPolygon edited="0">
                  <wp:start x="0" y="0"/>
                  <wp:lineTo x="0" y="21573"/>
                  <wp:lineTo x="21531" y="21573"/>
                  <wp:lineTo x="21531" y="0"/>
                  <wp:lineTo x="0" y="0"/>
                </wp:wrapPolygon>
              </wp:wrapTight>
              <wp:docPr id="33" name="Picture 33" descr="A picture containing tab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A picture containing table&#10;&#10;Description automatically generated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9820" cy="5086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2D523964" w14:textId="2D1EF6D1" w:rsidR="00212C12" w:rsidRDefault="00212C12" w:rsidP="00212C12">
      <w:pPr>
        <w:jc w:val="center"/>
        <w:rPr>
          <w:ins w:id="181" w:author="Nithyanandh Mahalingam" w:date="2020-10-31T00:08:00Z"/>
          <w:sz w:val="40"/>
          <w:szCs w:val="40"/>
        </w:rPr>
      </w:pPr>
    </w:p>
    <w:p w14:paraId="4670767D" w14:textId="2B391811" w:rsidR="00212C12" w:rsidRDefault="00DF1EEA" w:rsidP="00212C12">
      <w:pPr>
        <w:jc w:val="center"/>
        <w:rPr>
          <w:ins w:id="182" w:author="Nithyanandh Mahalingam" w:date="2020-10-31T00:08:00Z"/>
          <w:sz w:val="40"/>
          <w:szCs w:val="40"/>
        </w:rPr>
      </w:pPr>
      <w:ins w:id="183" w:author="Nithyanandh Mahalingam" w:date="2020-10-31T00:08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04320" behindDoc="0" locked="0" layoutInCell="1" allowOverlap="1" wp14:anchorId="3B7C8BBB" wp14:editId="209A19DA">
                  <wp:simplePos x="0" y="0"/>
                  <wp:positionH relativeFrom="column">
                    <wp:posOffset>3940175</wp:posOffset>
                  </wp:positionH>
                  <wp:positionV relativeFrom="paragraph">
                    <wp:posOffset>285749</wp:posOffset>
                  </wp:positionV>
                  <wp:extent cx="1860550" cy="5013325"/>
                  <wp:effectExtent l="25400" t="63500" r="679450" b="15875"/>
                  <wp:wrapNone/>
                  <wp:docPr id="38" name="Elbow Connector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860550" cy="5013325"/>
                          </a:xfrm>
                          <a:prstGeom prst="bentConnector3">
                            <a:avLst>
                              <a:gd name="adj1" fmla="val -353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5B6F4B2" id="Elbow Connector 38" o:spid="_x0000_s1026" type="#_x0000_t34" style="position:absolute;margin-left:310.25pt;margin-top:22.5pt;width:146.5pt;height:394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" adj="-7627" strokecolor="#4472c4 [3204]" strokeweight=".5pt">
                  <v:stroke endarrow="block"/>
                </v:shape>
              </w:pict>
            </mc:Fallback>
          </mc:AlternateContent>
        </w:r>
        <w:r w:rsidR="00212C12" w:rsidRPr="009A04C8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 wp14:anchorId="02B47722" wp14:editId="65B0998E">
                  <wp:simplePos x="0" y="0"/>
                  <wp:positionH relativeFrom="column">
                    <wp:posOffset>5276850</wp:posOffset>
                  </wp:positionH>
                  <wp:positionV relativeFrom="paragraph">
                    <wp:posOffset>121920</wp:posOffset>
                  </wp:positionV>
                  <wp:extent cx="1095375" cy="1095375"/>
                  <wp:effectExtent l="0" t="0" r="9525" b="9525"/>
                  <wp:wrapNone/>
                  <wp:docPr id="51" name="Oval 51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4D07A28F" id="Oval 51" o:spid="_x0000_s1026" alt="#F7D5CB" style="position:absolute;margin-left:415.5pt;margin-top:9.6pt;width:86.25pt;height:8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" fillcolor="white [3201]" strokecolor="#70ad47 [3209]" strokeweight="1pt">
                  <v:stroke joinstyle="miter"/>
                </v:oval>
              </w:pict>
            </mc:Fallback>
          </mc:AlternateContent>
        </w:r>
      </w:ins>
      <w:ins w:id="184" w:author="Nithyanandh Mahalingam" w:date="2020-10-31T01:58:00Z">
        <w:r>
          <w:rPr>
            <w:sz w:val="40"/>
            <w:szCs w:val="40"/>
          </w:rPr>
          <w:t>`</w:t>
        </w:r>
      </w:ins>
    </w:p>
    <w:p w14:paraId="637E65FC" w14:textId="349E4A05" w:rsidR="00212C12" w:rsidRDefault="00212C12" w:rsidP="00212C12">
      <w:pPr>
        <w:jc w:val="center"/>
        <w:rPr>
          <w:ins w:id="185" w:author="Nithyanandh Mahalingam" w:date="2020-10-31T00:08:00Z"/>
          <w:sz w:val="40"/>
          <w:szCs w:val="40"/>
        </w:rPr>
      </w:pPr>
      <w:ins w:id="186" w:author="Nithyanandh Mahalingam" w:date="2020-10-31T00:08:00Z">
        <w:r w:rsidRPr="009A04C8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 wp14:anchorId="65B0ED2B" wp14:editId="44C2E9CB">
                  <wp:simplePos x="0" y="0"/>
                  <wp:positionH relativeFrom="column">
                    <wp:posOffset>5476875</wp:posOffset>
                  </wp:positionH>
                  <wp:positionV relativeFrom="paragraph">
                    <wp:posOffset>24130</wp:posOffset>
                  </wp:positionV>
                  <wp:extent cx="733425" cy="647700"/>
                  <wp:effectExtent l="0" t="0" r="15875" b="12700"/>
                  <wp:wrapNone/>
                  <wp:docPr id="52" name="Text Box 5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7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EFD26" w14:textId="77777777" w:rsidR="00212C12" w:rsidRDefault="00212C12" w:rsidP="00212C12">
                              <w:pPr>
                                <w:pStyle w:val="HTMLPreformatted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#E6AB95</w:t>
                              </w:r>
                            </w:p>
                            <w:p w14:paraId="2D129DC8" w14:textId="77777777" w:rsidR="00212C12" w:rsidRDefault="00212C12" w:rsidP="00212C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3BC89D" w14:textId="77777777" w:rsidR="00212C12" w:rsidRPr="00922119" w:rsidRDefault="00212C12" w:rsidP="00212C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Label Cell 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5B0ED2B" id="Text Box 52" o:spid="_x0000_s1038" type="#_x0000_t202" style="position:absolute;left:0;text-align:left;margin-left:431.25pt;margin-top:1.9pt;width:57.75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" fillcolor="white [3201]" strokecolor="black [3200]" strokeweight="1pt">
                  <v:textbox>
                    <w:txbxContent>
                      <w:p w14:paraId="6F0EFD26" w14:textId="77777777" w:rsidR="00212C12" w:rsidRDefault="00212C12" w:rsidP="00212C12">
                        <w:pPr>
                          <w:pStyle w:val="HTMLPreformatted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#E6AB95</w:t>
                        </w:r>
                      </w:p>
                      <w:p w14:paraId="2D129DC8" w14:textId="77777777" w:rsidR="00212C12" w:rsidRDefault="00212C12" w:rsidP="00212C1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3BC89D" w14:textId="77777777" w:rsidR="00212C12" w:rsidRPr="00922119" w:rsidRDefault="00212C12" w:rsidP="00212C1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Label Cell Color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14:paraId="031B66D1" w14:textId="09A1B96B" w:rsidR="00212C12" w:rsidRDefault="00212C12" w:rsidP="00212C12">
      <w:pPr>
        <w:jc w:val="center"/>
        <w:rPr>
          <w:ins w:id="187" w:author="Nithyanandh Mahalingam" w:date="2020-10-31T00:08:00Z"/>
          <w:sz w:val="40"/>
          <w:szCs w:val="40"/>
        </w:rPr>
      </w:pPr>
      <w:ins w:id="188" w:author="Nithyanandh Mahalingam" w:date="2020-10-31T00:08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1D899677" wp14:editId="59AF0AAB">
                  <wp:simplePos x="0" y="0"/>
                  <wp:positionH relativeFrom="column">
                    <wp:posOffset>3987799</wp:posOffset>
                  </wp:positionH>
                  <wp:positionV relativeFrom="paragraph">
                    <wp:posOffset>170814</wp:posOffset>
                  </wp:positionV>
                  <wp:extent cx="1651000" cy="4371975"/>
                  <wp:effectExtent l="25400" t="63500" r="647700" b="22225"/>
                  <wp:wrapNone/>
                  <wp:docPr id="39" name="Elbow Connector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651000" cy="4371975"/>
                          </a:xfrm>
                          <a:prstGeom prst="bentConnector3">
                            <a:avLst>
                              <a:gd name="adj1" fmla="val -377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w14:anchorId="7737C7A1" id="Elbow Connector 39" o:spid="_x0000_s1026" type="#_x0000_t34" style="position:absolute;margin-left:314pt;margin-top:13.45pt;width:130pt;height:344.25pt;flip:x 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" adj="-8151" strokecolor="#4472c4 [3204]" strokeweight=".5pt">
                  <v:stroke endarrow="block"/>
                </v:shape>
              </w:pict>
            </mc:Fallback>
          </mc:AlternateContent>
        </w:r>
      </w:ins>
    </w:p>
    <w:p w14:paraId="4D44137A" w14:textId="1300A873" w:rsidR="00212C12" w:rsidRDefault="00DF1EEA" w:rsidP="00212C12">
      <w:pPr>
        <w:jc w:val="center"/>
        <w:rPr>
          <w:ins w:id="189" w:author="Nithyanandh Mahalingam" w:date="2020-10-31T00:08:00Z"/>
          <w:sz w:val="40"/>
          <w:szCs w:val="40"/>
        </w:rPr>
      </w:pPr>
      <w:ins w:id="190" w:author="Nithyanandh Mahalingam" w:date="2020-10-31T01:56:00Z">
        <w:r w:rsidRPr="00DF1EEA">
          <w:rPr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43232" behindDoc="0" locked="0" layoutInCell="1" allowOverlap="1" wp14:anchorId="082D0FDF" wp14:editId="71EE19A3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73025</wp:posOffset>
                  </wp:positionV>
                  <wp:extent cx="247650" cy="200025"/>
                  <wp:effectExtent l="0" t="0" r="19050" b="15875"/>
                  <wp:wrapNone/>
                  <wp:docPr id="59" name="Text Box 5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D9B398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2CC121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191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192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193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82D0FDF" id="Text Box 59" o:spid="_x0000_s1039" type="#_x0000_t202" style="position:absolute;left:0;text-align:left;margin-left:295.5pt;margin-top:5.75pt;width:19.5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" fillcolor="#d9b398" strokeweight=".5pt">
                  <v:textbox>
                    <w:txbxContent>
                      <w:p w14:paraId="652CC121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194" w:author="Nithyanandh Mahalingam" w:date="2020-10-31T01:52:00Z">
                              <w:rPr/>
                            </w:rPrChange>
                          </w:rPr>
                        </w:pPr>
                        <w:ins w:id="195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196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DF1EEA">
          <w:rPr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46304" behindDoc="0" locked="0" layoutInCell="1" allowOverlap="1" wp14:anchorId="4FD08348" wp14:editId="45090691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1079500</wp:posOffset>
                  </wp:positionV>
                  <wp:extent cx="247650" cy="200025"/>
                  <wp:effectExtent l="0" t="0" r="19050" b="15875"/>
                  <wp:wrapNone/>
                  <wp:docPr id="62" name="Text Box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D9B398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C1F50C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197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198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199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FD08348" id="Text Box 62" o:spid="_x0000_s1040" type="#_x0000_t202" style="position:absolute;left:0;text-align:left;margin-left:295.5pt;margin-top:85pt;width:19.5pt;height:1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" fillcolor="#d9b398" strokeweight=".5pt">
                  <v:textbox>
                    <w:txbxContent>
                      <w:p w14:paraId="2BC1F50C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200" w:author="Nithyanandh Mahalingam" w:date="2020-10-31T01:52:00Z">
                              <w:rPr/>
                            </w:rPrChange>
                          </w:rPr>
                        </w:pPr>
                        <w:ins w:id="201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202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47AC07F6" w14:textId="2065217E" w:rsidR="00212C12" w:rsidRDefault="00DF1EEA" w:rsidP="00212C12">
      <w:pPr>
        <w:jc w:val="center"/>
        <w:rPr>
          <w:ins w:id="203" w:author="Nithyanandh Mahalingam" w:date="2020-10-31T00:08:00Z"/>
          <w:sz w:val="40"/>
          <w:szCs w:val="40"/>
        </w:rPr>
      </w:pPr>
      <w:ins w:id="204" w:author="Nithyanandh Mahalingam" w:date="2020-10-31T01:56:00Z">
        <w:r w:rsidRPr="00DF1EEA">
          <w:rPr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44256" behindDoc="0" locked="0" layoutInCell="1" allowOverlap="1" wp14:anchorId="335AFEFF" wp14:editId="565A672E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106045</wp:posOffset>
                  </wp:positionV>
                  <wp:extent cx="247650" cy="200025"/>
                  <wp:effectExtent l="0" t="0" r="19050" b="15875"/>
                  <wp:wrapNone/>
                  <wp:docPr id="60" name="Text Box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D9B398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A7D035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205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206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207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35AFEFF" id="Text Box 60" o:spid="_x0000_s1041" type="#_x0000_t202" style="position:absolute;left:0;text-align:left;margin-left:295.5pt;margin-top:8.35pt;width:19.5pt;height:1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" fillcolor="#d9b398" strokeweight=".5pt">
                  <v:textbox>
                    <w:txbxContent>
                      <w:p w14:paraId="0FA7D035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208" w:author="Nithyanandh Mahalingam" w:date="2020-10-31T01:52:00Z">
                              <w:rPr/>
                            </w:rPrChange>
                          </w:rPr>
                        </w:pPr>
                        <w:ins w:id="209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210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11" w:author="Nithyanandh Mahalingam" w:date="2020-10-31T00:08:00Z">
        <w:r w:rsidR="00212C12" w:rsidRPr="009A04C8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 wp14:anchorId="696C1156" wp14:editId="38143320">
                  <wp:simplePos x="0" y="0"/>
                  <wp:positionH relativeFrom="column">
                    <wp:posOffset>4540250</wp:posOffset>
                  </wp:positionH>
                  <wp:positionV relativeFrom="paragraph">
                    <wp:posOffset>148590</wp:posOffset>
                  </wp:positionV>
                  <wp:extent cx="1095375" cy="1095375"/>
                  <wp:effectExtent l="0" t="0" r="9525" b="9525"/>
                  <wp:wrapNone/>
                  <wp:docPr id="53" name="Oval 53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34FB720" id="Oval 53" o:spid="_x0000_s1026" alt="#F7D5CB" style="position:absolute;margin-left:357.5pt;margin-top:11.7pt;width:86.25pt;height:86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" fillcolor="white [3201]" strokecolor="#70ad47 [3209]" strokeweight="1pt">
                  <v:stroke joinstyle="miter"/>
                </v:oval>
              </w:pict>
            </mc:Fallback>
          </mc:AlternateContent>
        </w:r>
      </w:ins>
    </w:p>
    <w:p w14:paraId="2DBA54A4" w14:textId="733BB9D3" w:rsidR="00212C12" w:rsidRDefault="00DF1EEA" w:rsidP="00212C12">
      <w:pPr>
        <w:jc w:val="center"/>
        <w:rPr>
          <w:ins w:id="212" w:author="Nithyanandh Mahalingam" w:date="2020-10-31T00:08:00Z"/>
          <w:sz w:val="40"/>
          <w:szCs w:val="40"/>
        </w:rPr>
      </w:pPr>
      <w:ins w:id="213" w:author="Nithyanandh Mahalingam" w:date="2020-10-31T01:56:00Z">
        <w:r w:rsidRPr="00DF1EEA">
          <w:rPr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45280" behindDoc="0" locked="0" layoutInCell="1" allowOverlap="1" wp14:anchorId="136AD357" wp14:editId="65353397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129540</wp:posOffset>
                  </wp:positionV>
                  <wp:extent cx="247650" cy="200025"/>
                  <wp:effectExtent l="0" t="0" r="19050" b="15875"/>
                  <wp:wrapNone/>
                  <wp:docPr id="61" name="Text Box 6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D9B398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1389F3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214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215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216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36AD357" id="Text Box 61" o:spid="_x0000_s1042" type="#_x0000_t202" style="position:absolute;left:0;text-align:left;margin-left:295.5pt;margin-top:10.2pt;width:19.5pt;height:1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" fillcolor="#d9b398" strokeweight=".5pt">
                  <v:textbox>
                    <w:txbxContent>
                      <w:p w14:paraId="611389F3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217" w:author="Nithyanandh Mahalingam" w:date="2020-10-31T01:52:00Z">
                              <w:rPr/>
                            </w:rPrChange>
                          </w:rPr>
                        </w:pPr>
                        <w:ins w:id="218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219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20" w:author="Nithyanandh Mahalingam" w:date="2020-10-31T00:08:00Z">
        <w:r w:rsidR="00212C12" w:rsidRPr="009A04C8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20704" behindDoc="0" locked="0" layoutInCell="1" allowOverlap="1" wp14:anchorId="1291D67E" wp14:editId="79FA2472">
                  <wp:simplePos x="0" y="0"/>
                  <wp:positionH relativeFrom="column">
                    <wp:posOffset>4740275</wp:posOffset>
                  </wp:positionH>
                  <wp:positionV relativeFrom="paragraph">
                    <wp:posOffset>50800</wp:posOffset>
                  </wp:positionV>
                  <wp:extent cx="733425" cy="647700"/>
                  <wp:effectExtent l="0" t="0" r="15875" b="12700"/>
                  <wp:wrapNone/>
                  <wp:docPr id="54" name="Text Box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7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8C0967" w14:textId="77777777" w:rsidR="00212C12" w:rsidDel="00A87777" w:rsidRDefault="00212C12" w:rsidP="00212C12">
                              <w:pPr>
                                <w:pStyle w:val="HTMLPreformatted"/>
                                <w:rPr>
                                  <w:del w:id="221" w:author="Nithyanandh Mahalingam" w:date="2020-10-31T01:52:00Z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#D9B298</w:t>
                              </w:r>
                            </w:p>
                            <w:p w14:paraId="15516A25" w14:textId="77777777" w:rsidR="00212C12" w:rsidRDefault="00212C12" w:rsidP="00A87777">
                              <w:pPr>
                                <w:pStyle w:val="HTMLPreformatted"/>
                                <w:pPrChange w:id="222" w:author="Nithyanandh Mahalingam" w:date="2020-10-31T01:52:00Z">
                                  <w:pPr/>
                                </w:pPrChange>
                              </w:pPr>
                            </w:p>
                            <w:p w14:paraId="6F61C9FB" w14:textId="3CBC798F" w:rsidR="00212C12" w:rsidRPr="00922119" w:rsidRDefault="00A87777" w:rsidP="00212C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bookmarkStart w:id="223" w:name="OLE_LINK1"/>
                              <w:bookmarkStart w:id="224" w:name="OLE_LINK2"/>
                              <w:bookmarkStart w:id="225" w:name="_Hlk55001564"/>
                              <w:ins w:id="226" w:author="Nithyanandh Mahalingam" w:date="2020-10-31T01:5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Item Quantity</w:t>
                                </w:r>
                              </w:ins>
                              <w:del w:id="227" w:author="Nithyanandh Mahalingam" w:date="2020-10-31T01:51:00Z">
                                <w:r w:rsidR="00212C12" w:rsidDel="00A87777">
                                  <w:rPr>
                                    <w:sz w:val="16"/>
                                    <w:szCs w:val="16"/>
                                  </w:rPr>
                                  <w:delText>Fav Button</w:delText>
                                </w:r>
                              </w:del>
                              <w:r w:rsidR="00212C12">
                                <w:rPr>
                                  <w:sz w:val="16"/>
                                  <w:szCs w:val="16"/>
                                </w:rPr>
                                <w:t xml:space="preserve"> Color</w:t>
                              </w:r>
                              <w:bookmarkEnd w:id="223"/>
                              <w:bookmarkEnd w:id="224"/>
                              <w:bookmarkEnd w:id="22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291D67E" id="Text Box 54" o:spid="_x0000_s1043" type="#_x0000_t202" style="position:absolute;left:0;text-align:left;margin-left:373.25pt;margin-top:4pt;width:57.7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" fillcolor="white [3201]" strokecolor="black [3200]" strokeweight="1pt">
                  <v:textbox>
                    <w:txbxContent>
                      <w:p w14:paraId="168C0967" w14:textId="77777777" w:rsidR="00212C12" w:rsidDel="00A87777" w:rsidRDefault="00212C12" w:rsidP="00212C12">
                        <w:pPr>
                          <w:pStyle w:val="HTMLPreformatted"/>
                          <w:rPr>
                            <w:del w:id="228" w:author="Nithyanandh Mahalingam" w:date="2020-10-31T01:52:00Z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#D9B298</w:t>
                        </w:r>
                      </w:p>
                      <w:p w14:paraId="15516A25" w14:textId="77777777" w:rsidR="00212C12" w:rsidRDefault="00212C12" w:rsidP="00A87777">
                        <w:pPr>
                          <w:pStyle w:val="HTMLPreformatted"/>
                          <w:pPrChange w:id="229" w:author="Nithyanandh Mahalingam" w:date="2020-10-31T01:52:00Z">
                            <w:pPr/>
                          </w:pPrChange>
                        </w:pPr>
                      </w:p>
                      <w:p w14:paraId="6F61C9FB" w14:textId="3CBC798F" w:rsidR="00212C12" w:rsidRPr="00922119" w:rsidRDefault="00A87777" w:rsidP="00212C12">
                        <w:pPr>
                          <w:rPr>
                            <w:sz w:val="16"/>
                            <w:szCs w:val="16"/>
                          </w:rPr>
                        </w:pPr>
                        <w:bookmarkStart w:id="230" w:name="OLE_LINK1"/>
                        <w:bookmarkStart w:id="231" w:name="OLE_LINK2"/>
                        <w:bookmarkStart w:id="232" w:name="_Hlk55001564"/>
                        <w:ins w:id="233" w:author="Nithyanandh Mahalingam" w:date="2020-10-31T01:51:00Z">
                          <w:r>
                            <w:rPr>
                              <w:sz w:val="16"/>
                              <w:szCs w:val="16"/>
                            </w:rPr>
                            <w:t>Item Quantity</w:t>
                          </w:r>
                        </w:ins>
                        <w:del w:id="234" w:author="Nithyanandh Mahalingam" w:date="2020-10-31T01:51:00Z">
                          <w:r w:rsidR="00212C12" w:rsidDel="00A87777">
                            <w:rPr>
                              <w:sz w:val="16"/>
                              <w:szCs w:val="16"/>
                            </w:rPr>
                            <w:delText>Fav Button</w:delText>
                          </w:r>
                        </w:del>
                        <w:r w:rsidR="00212C12">
                          <w:rPr>
                            <w:sz w:val="16"/>
                            <w:szCs w:val="16"/>
                          </w:rPr>
                          <w:t xml:space="preserve"> Color</w:t>
                        </w:r>
                        <w:bookmarkEnd w:id="230"/>
                        <w:bookmarkEnd w:id="231"/>
                        <w:bookmarkEnd w:id="232"/>
                      </w:p>
                    </w:txbxContent>
                  </v:textbox>
                </v:shape>
              </w:pict>
            </mc:Fallback>
          </mc:AlternateContent>
        </w:r>
      </w:ins>
    </w:p>
    <w:p w14:paraId="604DDD1C" w14:textId="084E6E2F" w:rsidR="00212C12" w:rsidRDefault="00A87777" w:rsidP="00212C12">
      <w:pPr>
        <w:jc w:val="center"/>
        <w:rPr>
          <w:ins w:id="235" w:author="Nithyanandh Mahalingam" w:date="2020-10-31T00:08:00Z"/>
          <w:sz w:val="40"/>
          <w:szCs w:val="40"/>
        </w:rPr>
      </w:pPr>
      <w:ins w:id="236" w:author="Nithyanandh Mahalingam" w:date="2020-10-31T00:08:00Z">
        <w:r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 wp14:anchorId="0DADA9AE" wp14:editId="3C363194">
                  <wp:simplePos x="0" y="0"/>
                  <wp:positionH relativeFrom="column">
                    <wp:posOffset>2981325</wp:posOffset>
                  </wp:positionH>
                  <wp:positionV relativeFrom="paragraph">
                    <wp:posOffset>244475</wp:posOffset>
                  </wp:positionV>
                  <wp:extent cx="1019175" cy="3721100"/>
                  <wp:effectExtent l="0" t="63500" r="1406525" b="12700"/>
                  <wp:wrapNone/>
                  <wp:docPr id="48" name="Elbow Connector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019175" cy="3721100"/>
                          </a:xfrm>
                          <a:prstGeom prst="bentConnector3">
                            <a:avLst>
                              <a:gd name="adj1" fmla="val 2361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A05EFD" id="Elbow Connector 48" o:spid="_x0000_s1026" type="#_x0000_t34" style="position:absolute;margin-left:234.75pt;margin-top:19.25pt;width:80.25pt;height:29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" adj="51015" strokecolor="#4472c4 [3204]" strokeweight=".5pt">
                  <v:stroke endarrow="block"/>
                </v:shape>
              </w:pict>
            </mc:Fallback>
          </mc:AlternateContent>
        </w:r>
      </w:ins>
    </w:p>
    <w:p w14:paraId="26286A98" w14:textId="7DAD7E82" w:rsidR="00212C12" w:rsidRPr="00922119" w:rsidRDefault="00DF1EEA" w:rsidP="00212C12">
      <w:pPr>
        <w:jc w:val="center"/>
        <w:rPr>
          <w:ins w:id="237" w:author="Nithyanandh Mahalingam" w:date="2020-10-31T00:08:00Z"/>
          <w:sz w:val="40"/>
          <w:szCs w:val="40"/>
        </w:rPr>
      </w:pPr>
      <w:ins w:id="238" w:author="Nithyanandh Mahalingam" w:date="2020-10-31T01:56:00Z">
        <w:r w:rsidRPr="00DF1EEA">
          <w:rPr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F4C0495" wp14:editId="064DB2EF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175895</wp:posOffset>
                  </wp:positionV>
                  <wp:extent cx="247650" cy="200025"/>
                  <wp:effectExtent l="0" t="0" r="19050" b="15875"/>
                  <wp:wrapNone/>
                  <wp:docPr id="63" name="Text Box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D9B398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B9B244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239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240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241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F4C0495" id="Text Box 63" o:spid="_x0000_s1044" type="#_x0000_t202" style="position:absolute;left:0;text-align:left;margin-left:295.5pt;margin-top:13.85pt;width:19.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" fillcolor="#d9b398" strokeweight=".5pt">
                  <v:textbox>
                    <w:txbxContent>
                      <w:p w14:paraId="72B9B244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242" w:author="Nithyanandh Mahalingam" w:date="2020-10-31T01:52:00Z">
                              <w:rPr/>
                            </w:rPrChange>
                          </w:rPr>
                        </w:pPr>
                        <w:ins w:id="243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244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45" w:author="Nithyanandh Mahalingam" w:date="2020-10-31T00:08:00Z">
        <w:r w:rsidR="00212C12">
          <w:rPr>
            <w:noProof/>
            <w:sz w:val="40"/>
            <w:szCs w:val="40"/>
          </w:rPr>
          <w:drawing>
            <wp:anchor distT="0" distB="0" distL="114300" distR="114300" simplePos="0" relativeHeight="251700224" behindDoc="1" locked="0" layoutInCell="1" allowOverlap="1" wp14:anchorId="16B46A48" wp14:editId="36700F15">
              <wp:simplePos x="0" y="0"/>
              <wp:positionH relativeFrom="column">
                <wp:posOffset>-48260</wp:posOffset>
              </wp:positionH>
              <wp:positionV relativeFrom="paragraph">
                <wp:posOffset>2622550</wp:posOffset>
              </wp:positionV>
              <wp:extent cx="5972175" cy="2503567"/>
              <wp:effectExtent l="0" t="0" r="0" b="0"/>
              <wp:wrapTight wrapText="bothSides">
                <wp:wrapPolygon edited="0">
                  <wp:start x="0" y="0"/>
                  <wp:lineTo x="0" y="21479"/>
                  <wp:lineTo x="21543" y="21479"/>
                  <wp:lineTo x="21543" y="0"/>
                  <wp:lineTo x="0" y="0"/>
                </wp:wrapPolygon>
              </wp:wrapTight>
              <wp:docPr id="2" name="Picture 2" descr="Chart, treemap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Chart, treemap chart&#10;&#10;Description automatically generated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25035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212C12" w:rsidRPr="009A04C8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22752" behindDoc="0" locked="0" layoutInCell="1" allowOverlap="1" wp14:anchorId="0AE57E5F" wp14:editId="03FF6C1A">
                  <wp:simplePos x="0" y="0"/>
                  <wp:positionH relativeFrom="column">
                    <wp:posOffset>4387850</wp:posOffset>
                  </wp:positionH>
                  <wp:positionV relativeFrom="paragraph">
                    <wp:posOffset>1216660</wp:posOffset>
                  </wp:positionV>
                  <wp:extent cx="733425" cy="647700"/>
                  <wp:effectExtent l="0" t="0" r="15875" b="12700"/>
                  <wp:wrapNone/>
                  <wp:docPr id="56" name="Text Box 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7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E9966" w14:textId="77777777" w:rsidR="00212C12" w:rsidRDefault="00212C12" w:rsidP="00212C12">
                              <w:pPr>
                                <w:pStyle w:val="HTMLPreformatted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#F5D7C9</w:t>
                              </w:r>
                            </w:p>
                            <w:p w14:paraId="1A9F913C" w14:textId="77777777" w:rsidR="00212C12" w:rsidRDefault="00212C12" w:rsidP="00212C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6936098" w14:textId="77777777" w:rsidR="00212C12" w:rsidRPr="00922119" w:rsidRDefault="00212C12" w:rsidP="00212C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Fav Button 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AE57E5F" id="Text Box 56" o:spid="_x0000_s1045" type="#_x0000_t202" style="position:absolute;left:0;text-align:left;margin-left:345.5pt;margin-top:95.8pt;width:57.75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" fillcolor="white [3201]" strokecolor="black [3200]" strokeweight="1pt">
                  <v:textbox>
                    <w:txbxContent>
                      <w:p w14:paraId="158E9966" w14:textId="77777777" w:rsidR="00212C12" w:rsidRDefault="00212C12" w:rsidP="00212C12">
                        <w:pPr>
                          <w:pStyle w:val="HTMLPreformatted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#F5D7C9</w:t>
                        </w:r>
                      </w:p>
                      <w:p w14:paraId="1A9F913C" w14:textId="77777777" w:rsidR="00212C12" w:rsidRDefault="00212C12" w:rsidP="00212C1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76936098" w14:textId="77777777" w:rsidR="00212C12" w:rsidRPr="00922119" w:rsidRDefault="00212C12" w:rsidP="00212C1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Fav Button Color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C12" w:rsidRPr="009A04C8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21728" behindDoc="0" locked="0" layoutInCell="1" allowOverlap="1" wp14:anchorId="73B0E54D" wp14:editId="78E2E241">
                  <wp:simplePos x="0" y="0"/>
                  <wp:positionH relativeFrom="column">
                    <wp:posOffset>4187825</wp:posOffset>
                  </wp:positionH>
                  <wp:positionV relativeFrom="paragraph">
                    <wp:posOffset>1004570</wp:posOffset>
                  </wp:positionV>
                  <wp:extent cx="1095375" cy="1095375"/>
                  <wp:effectExtent l="0" t="0" r="9525" b="9525"/>
                  <wp:wrapNone/>
                  <wp:docPr id="55" name="Oval 55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8ABB0E2" id="Oval 55" o:spid="_x0000_s1026" alt="#F7D5CB" style="position:absolute;margin-left:329.75pt;margin-top:79.1pt;width:86.25pt;height:86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" fillcolor="white [3201]" strokecolor="#70ad47 [3209]" strokeweight="1pt">
                  <v:stroke joinstyle="miter"/>
                </v:oval>
              </w:pict>
            </mc:Fallback>
          </mc:AlternateContent>
        </w:r>
        <w:r w:rsidR="00212C12" w:rsidRPr="009A04C8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 wp14:anchorId="5F6ED61D" wp14:editId="330EDC63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2780030</wp:posOffset>
                  </wp:positionV>
                  <wp:extent cx="733425" cy="647700"/>
                  <wp:effectExtent l="0" t="0" r="15875" b="12700"/>
                  <wp:wrapNone/>
                  <wp:docPr id="50" name="Text Box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7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D9119" w14:textId="77777777" w:rsidR="00212C12" w:rsidRDefault="00212C12" w:rsidP="00212C12">
                              <w:pPr>
                                <w:pStyle w:val="HTMLPreformatted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#EBC396</w:t>
                              </w:r>
                            </w:p>
                            <w:p w14:paraId="4AE41285" w14:textId="77777777" w:rsidR="00212C12" w:rsidRDefault="00212C12" w:rsidP="00212C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ViewContlr.</w:t>
                              </w:r>
                            </w:p>
                            <w:p w14:paraId="2AA75920" w14:textId="77777777" w:rsidR="00212C12" w:rsidRPr="00922119" w:rsidRDefault="00212C12" w:rsidP="00212C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Background 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F6ED61D" id="Text Box 50" o:spid="_x0000_s1046" type="#_x0000_t202" style="position:absolute;left:0;text-align:left;margin-left:2.25pt;margin-top:218.9pt;width:57.7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" fillcolor="white [3201]" strokecolor="black [3200]" strokeweight="1pt">
                  <v:textbox>
                    <w:txbxContent>
                      <w:p w14:paraId="0EED9119" w14:textId="77777777" w:rsidR="00212C12" w:rsidRDefault="00212C12" w:rsidP="00212C12">
                        <w:pPr>
                          <w:pStyle w:val="HTMLPreformatted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#EBC396</w:t>
                        </w:r>
                      </w:p>
                      <w:p w14:paraId="4AE41285" w14:textId="77777777" w:rsidR="00212C12" w:rsidRDefault="00212C12" w:rsidP="00212C1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ViewContlr.</w:t>
                        </w:r>
                      </w:p>
                      <w:p w14:paraId="2AA75920" w14:textId="77777777" w:rsidR="00212C12" w:rsidRPr="00922119" w:rsidRDefault="00212C12" w:rsidP="00212C1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Background Color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C12" w:rsidRPr="009A04C8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 wp14:anchorId="6B76B146" wp14:editId="5C2996B5">
                  <wp:simplePos x="0" y="0"/>
                  <wp:positionH relativeFrom="column">
                    <wp:posOffset>-171450</wp:posOffset>
                  </wp:positionH>
                  <wp:positionV relativeFrom="paragraph">
                    <wp:posOffset>2567940</wp:posOffset>
                  </wp:positionV>
                  <wp:extent cx="1095375" cy="1095375"/>
                  <wp:effectExtent l="0" t="0" r="9525" b="9525"/>
                  <wp:wrapNone/>
                  <wp:docPr id="49" name="Oval 49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D57ABAC" id="Oval 49" o:spid="_x0000_s1026" alt="#F7D5CB" style="position:absolute;margin-left:-13.5pt;margin-top:202.2pt;width:86.25pt;height:8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" fillcolor="white [3201]" strokecolor="#70ad47 [3209]" strokeweight="1pt">
                  <v:stroke joinstyle="miter"/>
                </v:oval>
              </w:pict>
            </mc:Fallback>
          </mc:AlternateContent>
        </w:r>
        <w:r w:rsidR="00212C12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7EFF9BD5" wp14:editId="4287884D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2128519</wp:posOffset>
                  </wp:positionV>
                  <wp:extent cx="1847850" cy="1352550"/>
                  <wp:effectExtent l="0" t="25400" r="31750" b="19050"/>
                  <wp:wrapNone/>
                  <wp:docPr id="34" name="Straight Arrow Connector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847850" cy="1352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B3930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6" type="#_x0000_t32" style="position:absolute;margin-left:29.25pt;margin-top:167.6pt;width:145.5pt;height:106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" strokecolor="#4472c4 [3204]" strokeweight=".5pt">
                  <v:stroke endarrow="block" joinstyle="miter"/>
                </v:shape>
              </w:pict>
            </mc:Fallback>
          </mc:AlternateContent>
        </w:r>
        <w:r w:rsidR="00212C12">
          <w:rPr>
            <w:noProof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6305B4B8" wp14:editId="6484D70D">
                  <wp:simplePos x="0" y="0"/>
                  <wp:positionH relativeFrom="column">
                    <wp:posOffset>3206750</wp:posOffset>
                  </wp:positionH>
                  <wp:positionV relativeFrom="paragraph">
                    <wp:posOffset>1385569</wp:posOffset>
                  </wp:positionV>
                  <wp:extent cx="736600" cy="1990725"/>
                  <wp:effectExtent l="25400" t="63500" r="660400" b="15875"/>
                  <wp:wrapNone/>
                  <wp:docPr id="37" name="Elbow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736600" cy="1990725"/>
                          </a:xfrm>
                          <a:prstGeom prst="bentConnector3">
                            <a:avLst>
                              <a:gd name="adj1" fmla="val -870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E423825" id="Elbow Connector 37" o:spid="_x0000_s1026" type="#_x0000_t34" style="position:absolute;margin-left:252.5pt;margin-top:109.1pt;width:58pt;height:156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" adj="-18810" strokecolor="#4472c4 [3204]" strokeweight=".5pt">
                  <v:stroke endarrow="block"/>
                </v:shape>
              </w:pict>
            </mc:Fallback>
          </mc:AlternateContent>
        </w:r>
      </w:ins>
    </w:p>
    <w:p w14:paraId="0EDAA108" w14:textId="3A0191F0" w:rsidR="003F7559" w:rsidRDefault="00DF1EEA" w:rsidP="00212C12">
      <w:pPr>
        <w:jc w:val="center"/>
        <w:rPr>
          <w:ins w:id="246" w:author="Nithyanandh Mahalingam" w:date="2020-10-31T00:08:00Z"/>
          <w:sz w:val="40"/>
          <w:szCs w:val="40"/>
        </w:rPr>
      </w:pPr>
      <w:ins w:id="247" w:author="Nithyanandh Mahalingam" w:date="2020-10-31T01:56:00Z">
        <w:r w:rsidRPr="00DF1EEA">
          <w:rPr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48352" behindDoc="0" locked="0" layoutInCell="1" allowOverlap="1" wp14:anchorId="0CF43CA6" wp14:editId="6DD62E86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208915</wp:posOffset>
                  </wp:positionV>
                  <wp:extent cx="247650" cy="200025"/>
                  <wp:effectExtent l="0" t="0" r="19050" b="15875"/>
                  <wp:wrapNone/>
                  <wp:docPr id="64" name="Text Box 6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D9B398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E9FCE8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248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249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250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43CA6" id="Text Box 64" o:spid="_x0000_s1047" type="#_x0000_t202" style="position:absolute;left:0;text-align:left;margin-left:295.5pt;margin-top:16.45pt;width:19.5pt;height:1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" fillcolor="#d9b398" strokeweight=".5pt">
                  <v:textbox>
                    <w:txbxContent>
                      <w:p w14:paraId="5EE9FCE8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251" w:author="Nithyanandh Mahalingam" w:date="2020-10-31T01:52:00Z">
                              <w:rPr/>
                            </w:rPrChange>
                          </w:rPr>
                        </w:pPr>
                        <w:ins w:id="252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253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2C2D2DD1" w14:textId="2F9C1C4E" w:rsidR="00212C12" w:rsidRDefault="00DF1EEA" w:rsidP="00212C12">
      <w:pPr>
        <w:jc w:val="center"/>
        <w:rPr>
          <w:ins w:id="254" w:author="Nithyanandh Mahalingam" w:date="2020-10-31T00:08:00Z"/>
          <w:sz w:val="40"/>
          <w:szCs w:val="40"/>
        </w:rPr>
      </w:pPr>
      <w:ins w:id="255" w:author="Nithyanandh Mahalingam" w:date="2020-10-31T01:56:00Z">
        <w:r w:rsidRPr="00DF1EEA">
          <w:rPr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4CE8BF5C" wp14:editId="4CC3B142">
                  <wp:simplePos x="0" y="0"/>
                  <wp:positionH relativeFrom="column">
                    <wp:posOffset>3743325</wp:posOffset>
                  </wp:positionH>
                  <wp:positionV relativeFrom="paragraph">
                    <wp:posOffset>241935</wp:posOffset>
                  </wp:positionV>
                  <wp:extent cx="247650" cy="200025"/>
                  <wp:effectExtent l="0" t="0" r="19050" b="15875"/>
                  <wp:wrapNone/>
                  <wp:docPr id="65" name="Text Box 6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D9B398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301D76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256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257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258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CE8BF5C" id="Text Box 65" o:spid="_x0000_s1048" type="#_x0000_t202" style="position:absolute;left:0;text-align:left;margin-left:294.75pt;margin-top:19.05pt;width:19.5pt;height:1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" fillcolor="#d9b398" strokeweight=".5pt">
                  <v:textbox>
                    <w:txbxContent>
                      <w:p w14:paraId="55301D76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259" w:author="Nithyanandh Mahalingam" w:date="2020-10-31T01:52:00Z">
                              <w:rPr/>
                            </w:rPrChange>
                          </w:rPr>
                        </w:pPr>
                        <w:ins w:id="260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261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2260A65F" w14:textId="1B4AEEDD" w:rsidR="00212C12" w:rsidRDefault="00DF1EEA" w:rsidP="00212C12">
      <w:pPr>
        <w:jc w:val="center"/>
        <w:rPr>
          <w:ins w:id="262" w:author="Nithyanandh Mahalingam" w:date="2020-10-31T00:08:00Z"/>
          <w:sz w:val="40"/>
          <w:szCs w:val="40"/>
        </w:rPr>
      </w:pPr>
      <w:ins w:id="263" w:author="Nithyanandh Mahalingam" w:date="2020-10-31T01:56:00Z">
        <w:r w:rsidRPr="00DF1EEA">
          <w:rPr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750400" behindDoc="0" locked="0" layoutInCell="1" allowOverlap="1" wp14:anchorId="22F03068" wp14:editId="0A73FE15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264795</wp:posOffset>
                  </wp:positionV>
                  <wp:extent cx="247650" cy="200025"/>
                  <wp:effectExtent l="0" t="0" r="19050" b="15875"/>
                  <wp:wrapNone/>
                  <wp:docPr id="66" name="Text Box 6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D9B398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2C4F1D" w14:textId="77777777" w:rsidR="00DF1EEA" w:rsidRPr="00DF1EEA" w:rsidRDefault="00DF1EEA" w:rsidP="00DF1EEA">
                              <w:pPr>
                                <w:rPr>
                                  <w:sz w:val="15"/>
                                  <w:szCs w:val="15"/>
                                  <w:rPrChange w:id="264" w:author="Nithyanandh Mahalingam" w:date="2020-10-31T01:52:00Z">
                                    <w:rPr/>
                                  </w:rPrChange>
                                </w:rPr>
                              </w:pPr>
                              <w:ins w:id="265" w:author="Nithyanandh Mahalingam" w:date="2020-10-31T01:52:00Z">
                                <w:r w:rsidRPr="00DF1EEA">
                                  <w:rPr>
                                    <w:sz w:val="15"/>
                                    <w:szCs w:val="15"/>
                                    <w:rPrChange w:id="266" w:author="Nithyanandh Mahalingam" w:date="2020-10-31T01:52:00Z">
                                      <w:rPr/>
                                    </w:rPrChange>
                                  </w:rP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2F03068" id="Text Box 66" o:spid="_x0000_s1049" type="#_x0000_t202" style="position:absolute;left:0;text-align:left;margin-left:295.5pt;margin-top:20.85pt;width:19.5pt;height:15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" fillcolor="#d9b398" strokeweight=".5pt">
                  <v:textbox>
                    <w:txbxContent>
                      <w:p w14:paraId="072C4F1D" w14:textId="77777777" w:rsidR="00DF1EEA" w:rsidRPr="00DF1EEA" w:rsidRDefault="00DF1EEA" w:rsidP="00DF1EEA">
                        <w:pPr>
                          <w:rPr>
                            <w:sz w:val="15"/>
                            <w:szCs w:val="15"/>
                            <w:rPrChange w:id="267" w:author="Nithyanandh Mahalingam" w:date="2020-10-31T01:52:00Z">
                              <w:rPr/>
                            </w:rPrChange>
                          </w:rPr>
                        </w:pPr>
                        <w:ins w:id="268" w:author="Nithyanandh Mahalingam" w:date="2020-10-31T01:52:00Z">
                          <w:r w:rsidRPr="00DF1EEA">
                            <w:rPr>
                              <w:sz w:val="15"/>
                              <w:szCs w:val="15"/>
                              <w:rPrChange w:id="269" w:author="Nithyanandh Mahalingam" w:date="2020-10-31T01:52:00Z">
                                <w:rPr/>
                              </w:rPrChange>
                            </w:rP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2A8ECEEA" w14:textId="43A4AA38" w:rsidR="00212C12" w:rsidRDefault="00212C12" w:rsidP="00212C12">
      <w:pPr>
        <w:jc w:val="center"/>
        <w:rPr>
          <w:ins w:id="270" w:author="Nithyanandh Mahalingam" w:date="2020-10-31T00:08:00Z"/>
          <w:sz w:val="40"/>
          <w:szCs w:val="40"/>
        </w:rPr>
      </w:pPr>
    </w:p>
    <w:p w14:paraId="1F22FD90" w14:textId="24D80692" w:rsidR="00212C12" w:rsidRDefault="004771C8" w:rsidP="00212C12">
      <w:pPr>
        <w:jc w:val="center"/>
        <w:rPr>
          <w:ins w:id="271" w:author="Nithyanandh Mahalingam" w:date="2020-10-31T00:08:00Z"/>
          <w:sz w:val="40"/>
          <w:szCs w:val="40"/>
        </w:rPr>
      </w:pPr>
      <w:ins w:id="272" w:author="Nithyanandh Mahalingam" w:date="2020-10-31T00:46:00Z">
        <w:r>
          <w:rPr>
            <w:noProof/>
            <w:sz w:val="40"/>
            <w:szCs w:val="40"/>
          </w:rPr>
          <mc:AlternateContent>
            <mc:Choice Requires="wpi">
              <w:drawing>
                <wp:anchor distT="0" distB="0" distL="114300" distR="114300" simplePos="0" relativeHeight="251725824" behindDoc="0" locked="0" layoutInCell="1" allowOverlap="1" wp14:anchorId="0E80CA03" wp14:editId="573AE8D6">
                  <wp:simplePos x="0" y="0"/>
                  <wp:positionH relativeFrom="column">
                    <wp:posOffset>2717670</wp:posOffset>
                  </wp:positionH>
                  <wp:positionV relativeFrom="paragraph">
                    <wp:posOffset>221875</wp:posOffset>
                  </wp:positionV>
                  <wp:extent cx="532800" cy="135360"/>
                  <wp:effectExtent l="38100" t="38100" r="51435" b="42545"/>
                  <wp:wrapNone/>
                  <wp:docPr id="15" name="Ink 15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4">
                        <w14:nvContentPartPr>
                          <w14:cNvContentPartPr/>
                        </w14:nvContentPartPr>
                        <w14:xfrm>
                          <a:off x="0" y="0"/>
                          <a:ext cx="532800" cy="135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type w14:anchorId="1D059B1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5" o:spid="_x0000_s1026" type="#_x0000_t75" style="position:absolute;margin-left:213.3pt;margin-top:16.75pt;width:43.35pt;height:12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">
                  <v:imagedata r:id="rId15" o:title=""/>
                </v:shape>
              </w:pict>
            </mc:Fallback>
          </mc:AlternateContent>
        </w:r>
      </w:ins>
    </w:p>
    <w:p w14:paraId="19E2EA9B" w14:textId="314EFD6C" w:rsidR="00212C12" w:rsidRDefault="00212C12" w:rsidP="00212C12">
      <w:pPr>
        <w:jc w:val="center"/>
        <w:rPr>
          <w:ins w:id="273" w:author="Nithyanandh Mahalingam" w:date="2020-10-31T00:08:00Z"/>
          <w:sz w:val="40"/>
          <w:szCs w:val="40"/>
        </w:rPr>
      </w:pPr>
    </w:p>
    <w:p w14:paraId="3E5CEC28" w14:textId="0DDC7ECB" w:rsidR="00212C12" w:rsidRDefault="00212C12" w:rsidP="00212C12">
      <w:pPr>
        <w:jc w:val="center"/>
        <w:rPr>
          <w:ins w:id="274" w:author="Nithyanandh Mahalingam" w:date="2020-10-31T00:08:00Z"/>
          <w:sz w:val="40"/>
          <w:szCs w:val="40"/>
        </w:rPr>
      </w:pPr>
    </w:p>
    <w:p w14:paraId="7578C19B" w14:textId="5728B42E" w:rsidR="00212C12" w:rsidRPr="00212C12" w:rsidRDefault="00212C12">
      <w:pPr>
        <w:jc w:val="center"/>
        <w:rPr>
          <w:ins w:id="275" w:author="Nithyanandh Mahalingam" w:date="2020-10-31T00:09:00Z"/>
          <w:rFonts w:ascii="Arial" w:eastAsia="Times New Roman" w:hAnsi="Arial" w:cs="Arial"/>
          <w:sz w:val="40"/>
          <w:szCs w:val="40"/>
          <w:shd w:val="clear" w:color="auto" w:fill="FAF9F8"/>
          <w:rPrChange w:id="276" w:author="Nithyanandh Mahalingam" w:date="2020-10-31T00:09:00Z">
            <w:rPr>
              <w:ins w:id="277" w:author="Nithyanandh Mahalingam" w:date="2020-10-31T00:09:00Z"/>
              <w:rFonts w:ascii="Arial" w:eastAsia="Times New Roman" w:hAnsi="Arial" w:cs="Arial"/>
              <w:sz w:val="22"/>
              <w:szCs w:val="22"/>
              <w:shd w:val="clear" w:color="auto" w:fill="FAF9F8"/>
            </w:rPr>
          </w:rPrChange>
        </w:rPr>
        <w:pPrChange w:id="278" w:author="Nithyanandh Mahalingam" w:date="2020-10-31T00:09:00Z">
          <w:pPr/>
        </w:pPrChange>
      </w:pPr>
      <w:ins w:id="279" w:author="Nithyanandh Mahalingam" w:date="2020-10-31T00:09:00Z">
        <w:r w:rsidRPr="00212C12">
          <w:rPr>
            <w:rFonts w:ascii="Arial" w:eastAsia="Times New Roman" w:hAnsi="Arial" w:cs="Arial"/>
            <w:sz w:val="40"/>
            <w:szCs w:val="40"/>
            <w:shd w:val="clear" w:color="auto" w:fill="FAF9F8"/>
            <w:rPrChange w:id="280" w:author="Nithyanandh Mahalingam" w:date="2020-10-31T00:09:00Z">
              <w:rPr>
                <w:rFonts w:ascii="Arial" w:eastAsia="Times New Roman" w:hAnsi="Arial" w:cs="Arial"/>
                <w:sz w:val="22"/>
                <w:szCs w:val="22"/>
                <w:shd w:val="clear" w:color="auto" w:fill="FAF9F8"/>
              </w:rPr>
            </w:rPrChange>
          </w:rPr>
          <w:lastRenderedPageBreak/>
          <w:t xml:space="preserve">Made by: </w:t>
        </w:r>
        <w:r>
          <w:rPr>
            <w:rFonts w:ascii="Arial" w:eastAsia="Times New Roman" w:hAnsi="Arial" w:cs="Arial"/>
            <w:sz w:val="40"/>
            <w:szCs w:val="40"/>
            <w:shd w:val="clear" w:color="auto" w:fill="FAF9F8"/>
          </w:rPr>
          <w:t>Nithyanandh Mahalingam</w:t>
        </w:r>
      </w:ins>
    </w:p>
    <w:p w14:paraId="3A8AFED1" w14:textId="2651AA96" w:rsidR="00212C12" w:rsidRDefault="00212C12" w:rsidP="00212C12">
      <w:pPr>
        <w:jc w:val="center"/>
        <w:rPr>
          <w:ins w:id="281" w:author="Nithyanandh Mahalingam" w:date="2020-10-31T00:09:00Z"/>
          <w:rFonts w:ascii="Arial" w:eastAsia="Times New Roman" w:hAnsi="Arial" w:cs="Arial"/>
          <w:sz w:val="40"/>
          <w:szCs w:val="40"/>
          <w:shd w:val="clear" w:color="auto" w:fill="FAF9F8"/>
        </w:rPr>
      </w:pPr>
      <w:ins w:id="282" w:author="Nithyanandh Mahalingam" w:date="2020-10-31T00:09:00Z">
        <w:r w:rsidRPr="00212C12">
          <w:rPr>
            <w:rFonts w:ascii="Arial" w:eastAsia="Times New Roman" w:hAnsi="Arial" w:cs="Arial"/>
            <w:sz w:val="40"/>
            <w:szCs w:val="40"/>
            <w:shd w:val="clear" w:color="auto" w:fill="FAF9F8"/>
            <w:rPrChange w:id="283" w:author="Nithyanandh Mahalingam" w:date="2020-10-31T00:09:00Z">
              <w:rPr>
                <w:rFonts w:ascii="Arial" w:eastAsia="Times New Roman" w:hAnsi="Arial" w:cs="Arial"/>
                <w:sz w:val="22"/>
                <w:szCs w:val="22"/>
                <w:shd w:val="clear" w:color="auto" w:fill="FAF9F8"/>
              </w:rPr>
            </w:rPrChange>
          </w:rPr>
          <w:t xml:space="preserve">Student Id: </w:t>
        </w:r>
        <w:r w:rsidRPr="00212C12">
          <w:rPr>
            <w:rFonts w:ascii="Arial" w:eastAsia="Times New Roman" w:hAnsi="Arial" w:cs="Arial"/>
            <w:sz w:val="40"/>
            <w:szCs w:val="40"/>
            <w:shd w:val="clear" w:color="auto" w:fill="FAF9F8"/>
          </w:rPr>
          <w:t>301162314</w:t>
        </w:r>
      </w:ins>
    </w:p>
    <w:p w14:paraId="260A088C" w14:textId="246A20D2" w:rsidR="00212C12" w:rsidRPr="00212C12" w:rsidRDefault="00212C12">
      <w:pPr>
        <w:jc w:val="center"/>
        <w:rPr>
          <w:ins w:id="284" w:author="Nithyanandh Mahalingam" w:date="2020-10-31T00:09:00Z"/>
          <w:rFonts w:ascii="Arial" w:eastAsia="Times New Roman" w:hAnsi="Arial" w:cs="Arial"/>
          <w:sz w:val="40"/>
          <w:szCs w:val="40"/>
          <w:shd w:val="clear" w:color="auto" w:fill="FAF9F8"/>
          <w:rPrChange w:id="285" w:author="Nithyanandh Mahalingam" w:date="2020-10-31T00:09:00Z">
            <w:rPr>
              <w:ins w:id="286" w:author="Nithyanandh Mahalingam" w:date="2020-10-31T00:09:00Z"/>
              <w:rFonts w:ascii="Arial" w:eastAsia="Times New Roman" w:hAnsi="Arial" w:cs="Arial"/>
              <w:sz w:val="22"/>
              <w:szCs w:val="22"/>
              <w:shd w:val="clear" w:color="auto" w:fill="FAF9F8"/>
            </w:rPr>
          </w:rPrChange>
        </w:rPr>
        <w:pPrChange w:id="287" w:author="Nithyanandh Mahalingam" w:date="2020-10-31T00:09:00Z">
          <w:pPr/>
        </w:pPrChange>
      </w:pPr>
      <w:ins w:id="288" w:author="Nithyanandh Mahalingam" w:date="2020-10-31T00:09:00Z">
        <w:r>
          <w:rPr>
            <w:rFonts w:ascii="Arial" w:eastAsia="Times New Roman" w:hAnsi="Arial" w:cs="Arial"/>
            <w:sz w:val="40"/>
            <w:szCs w:val="40"/>
            <w:shd w:val="clear" w:color="auto" w:fill="FAF9F8"/>
          </w:rPr>
          <w:t xml:space="preserve">Subject: </w:t>
        </w:r>
      </w:ins>
      <w:ins w:id="289" w:author="Nithyanandh Mahalingam" w:date="2020-10-31T00:10:00Z">
        <w:r>
          <w:rPr>
            <w:rFonts w:ascii="Arial" w:eastAsia="Times New Roman" w:hAnsi="Arial" w:cs="Arial"/>
            <w:sz w:val="40"/>
            <w:szCs w:val="40"/>
            <w:shd w:val="clear" w:color="auto" w:fill="FAF9F8"/>
          </w:rPr>
          <w:t>MAPD 714 – iOS Development / Midterms</w:t>
        </w:r>
      </w:ins>
    </w:p>
    <w:p w14:paraId="074332E0" w14:textId="1D515E94" w:rsidR="00212C12" w:rsidRPr="00212C12" w:rsidRDefault="00212C12">
      <w:pPr>
        <w:jc w:val="center"/>
        <w:rPr>
          <w:ins w:id="290" w:author="Nithyanandh Mahalingam" w:date="2020-10-31T00:09:00Z"/>
          <w:rFonts w:ascii="Times New Roman" w:eastAsia="Times New Roman" w:hAnsi="Times New Roman" w:cs="Times New Roman"/>
          <w:sz w:val="40"/>
          <w:szCs w:val="40"/>
          <w:rPrChange w:id="291" w:author="Nithyanandh Mahalingam" w:date="2020-10-31T00:09:00Z">
            <w:rPr>
              <w:ins w:id="292" w:author="Nithyanandh Mahalingam" w:date="2020-10-31T00:09:00Z"/>
              <w:rFonts w:ascii="Times New Roman" w:eastAsia="Times New Roman" w:hAnsi="Times New Roman" w:cs="Times New Roman"/>
            </w:rPr>
          </w:rPrChange>
        </w:rPr>
        <w:pPrChange w:id="293" w:author="Nithyanandh Mahalingam" w:date="2020-10-31T00:09:00Z">
          <w:pPr/>
        </w:pPrChange>
      </w:pPr>
      <w:ins w:id="294" w:author="Nithyanandh Mahalingam" w:date="2020-10-31T00:09:00Z">
        <w:r w:rsidRPr="00212C12">
          <w:rPr>
            <w:rFonts w:ascii="Arial" w:eastAsia="Times New Roman" w:hAnsi="Arial" w:cs="Arial"/>
            <w:sz w:val="40"/>
            <w:szCs w:val="40"/>
            <w:shd w:val="clear" w:color="auto" w:fill="FAF9F8"/>
            <w:rPrChange w:id="295" w:author="Nithyanandh Mahalingam" w:date="2020-10-31T00:09:00Z">
              <w:rPr>
                <w:rFonts w:ascii="Arial" w:eastAsia="Times New Roman" w:hAnsi="Arial" w:cs="Arial"/>
                <w:sz w:val="22"/>
                <w:szCs w:val="22"/>
                <w:shd w:val="clear" w:color="auto" w:fill="FAF9F8"/>
              </w:rPr>
            </w:rPrChange>
          </w:rPr>
          <w:t>Date of submission: 10/</w:t>
        </w:r>
      </w:ins>
      <w:ins w:id="296" w:author="Nithyanandh Mahalingam" w:date="2020-10-31T00:10:00Z">
        <w:r>
          <w:rPr>
            <w:rFonts w:ascii="Arial" w:eastAsia="Times New Roman" w:hAnsi="Arial" w:cs="Arial"/>
            <w:sz w:val="40"/>
            <w:szCs w:val="40"/>
            <w:shd w:val="clear" w:color="auto" w:fill="FAF9F8"/>
          </w:rPr>
          <w:t>30</w:t>
        </w:r>
      </w:ins>
      <w:ins w:id="297" w:author="Nithyanandh Mahalingam" w:date="2020-10-31T00:09:00Z">
        <w:r w:rsidRPr="00212C12">
          <w:rPr>
            <w:rFonts w:ascii="Arial" w:eastAsia="Times New Roman" w:hAnsi="Arial" w:cs="Arial"/>
            <w:sz w:val="40"/>
            <w:szCs w:val="40"/>
            <w:shd w:val="clear" w:color="auto" w:fill="FAF9F8"/>
            <w:rPrChange w:id="298" w:author="Nithyanandh Mahalingam" w:date="2020-10-31T00:09:00Z">
              <w:rPr>
                <w:rFonts w:ascii="Arial" w:eastAsia="Times New Roman" w:hAnsi="Arial" w:cs="Arial"/>
                <w:sz w:val="22"/>
                <w:szCs w:val="22"/>
                <w:shd w:val="clear" w:color="auto" w:fill="FAF9F8"/>
              </w:rPr>
            </w:rPrChange>
          </w:rPr>
          <w:t>/2020</w:t>
        </w:r>
      </w:ins>
    </w:p>
    <w:p w14:paraId="5EF8F76E" w14:textId="10390DF5" w:rsidR="00212C12" w:rsidRDefault="00212C12">
      <w:pPr>
        <w:rPr>
          <w:ins w:id="299" w:author="Nithyanandh Mahalingam" w:date="2020-10-31T00:08:00Z"/>
          <w:sz w:val="40"/>
          <w:szCs w:val="40"/>
        </w:rPr>
        <w:pPrChange w:id="300" w:author="Nithyanandh Mahalingam" w:date="2020-10-31T00:09:00Z">
          <w:pPr>
            <w:jc w:val="center"/>
          </w:pPr>
        </w:pPrChange>
      </w:pPr>
    </w:p>
    <w:p w14:paraId="77D91F0E" w14:textId="5F895EFC" w:rsidR="00212C12" w:rsidRDefault="00212C12" w:rsidP="00212C12">
      <w:pPr>
        <w:jc w:val="center"/>
        <w:rPr>
          <w:ins w:id="301" w:author="Nithyanandh Mahalingam" w:date="2020-10-31T00:08:00Z"/>
          <w:sz w:val="40"/>
          <w:szCs w:val="40"/>
        </w:rPr>
      </w:pPr>
    </w:p>
    <w:p w14:paraId="340DCFFA" w14:textId="10F068EA" w:rsidR="00212C12" w:rsidRDefault="00212C12" w:rsidP="00212C12">
      <w:pPr>
        <w:jc w:val="center"/>
        <w:rPr>
          <w:ins w:id="302" w:author="Nithyanandh Mahalingam" w:date="2020-10-31T00:08:00Z"/>
          <w:sz w:val="40"/>
          <w:szCs w:val="40"/>
        </w:rPr>
      </w:pPr>
    </w:p>
    <w:p w14:paraId="71F58A3C" w14:textId="73C50698" w:rsidR="00212C12" w:rsidRDefault="00212C12" w:rsidP="00212C12">
      <w:pPr>
        <w:jc w:val="center"/>
        <w:rPr>
          <w:ins w:id="303" w:author="Nithyanandh Mahalingam" w:date="2020-10-31T00:08:00Z"/>
          <w:sz w:val="40"/>
          <w:szCs w:val="40"/>
        </w:rPr>
      </w:pPr>
    </w:p>
    <w:p w14:paraId="689AFD83" w14:textId="1CFC7404" w:rsidR="00212C12" w:rsidRDefault="00212C12" w:rsidP="00212C12">
      <w:pPr>
        <w:jc w:val="center"/>
        <w:rPr>
          <w:ins w:id="304" w:author="Nithyanandh Mahalingam" w:date="2020-10-31T00:08:00Z"/>
          <w:sz w:val="40"/>
          <w:szCs w:val="40"/>
        </w:rPr>
      </w:pPr>
    </w:p>
    <w:p w14:paraId="1BFB86BC" w14:textId="1B6CA680" w:rsidR="00212C12" w:rsidRDefault="00212C12" w:rsidP="00212C12">
      <w:pPr>
        <w:jc w:val="center"/>
        <w:rPr>
          <w:ins w:id="305" w:author="Nithyanandh Mahalingam" w:date="2020-10-31T00:08:00Z"/>
          <w:sz w:val="40"/>
          <w:szCs w:val="40"/>
        </w:rPr>
      </w:pPr>
    </w:p>
    <w:p w14:paraId="323C4BED" w14:textId="4E398B41" w:rsidR="00212C12" w:rsidRDefault="00212C12" w:rsidP="00212C12">
      <w:pPr>
        <w:jc w:val="center"/>
        <w:rPr>
          <w:ins w:id="306" w:author="Nithyanandh Mahalingam" w:date="2020-10-31T00:08:00Z"/>
          <w:sz w:val="40"/>
          <w:szCs w:val="40"/>
        </w:rPr>
      </w:pPr>
    </w:p>
    <w:p w14:paraId="10A01362" w14:textId="6814571D" w:rsidR="00212C12" w:rsidRDefault="00212C12" w:rsidP="00212C12">
      <w:pPr>
        <w:jc w:val="center"/>
        <w:rPr>
          <w:ins w:id="307" w:author="Nithyanandh Mahalingam" w:date="2020-10-31T00:08:00Z"/>
          <w:sz w:val="40"/>
          <w:szCs w:val="40"/>
        </w:rPr>
      </w:pPr>
    </w:p>
    <w:p w14:paraId="6F5EDC6F" w14:textId="253B738E" w:rsidR="00212C12" w:rsidRDefault="00212C12" w:rsidP="00212C12">
      <w:pPr>
        <w:jc w:val="center"/>
        <w:rPr>
          <w:ins w:id="308" w:author="Nithyanandh Mahalingam" w:date="2020-10-31T00:08:00Z"/>
          <w:sz w:val="40"/>
          <w:szCs w:val="40"/>
        </w:rPr>
      </w:pPr>
    </w:p>
    <w:p w14:paraId="74CCD158" w14:textId="70881719" w:rsidR="00212C12" w:rsidRDefault="00212C12" w:rsidP="00212C12">
      <w:pPr>
        <w:jc w:val="center"/>
        <w:rPr>
          <w:ins w:id="309" w:author="Nithyanandh Mahalingam" w:date="2020-10-31T00:08:00Z"/>
          <w:sz w:val="40"/>
          <w:szCs w:val="40"/>
        </w:rPr>
      </w:pPr>
    </w:p>
    <w:p w14:paraId="2FEB1D48" w14:textId="69CF2F17" w:rsidR="00212C12" w:rsidRDefault="00212C12" w:rsidP="00212C12">
      <w:pPr>
        <w:jc w:val="center"/>
        <w:rPr>
          <w:ins w:id="310" w:author="Nithyanandh Mahalingam" w:date="2020-10-31T00:08:00Z"/>
          <w:sz w:val="40"/>
          <w:szCs w:val="40"/>
        </w:rPr>
      </w:pPr>
    </w:p>
    <w:p w14:paraId="4C4E80B0" w14:textId="7AABB906" w:rsidR="00212C12" w:rsidRDefault="00212C12" w:rsidP="00212C12">
      <w:pPr>
        <w:jc w:val="center"/>
        <w:rPr>
          <w:ins w:id="311" w:author="Nithyanandh Mahalingam" w:date="2020-10-31T00:08:00Z"/>
          <w:sz w:val="40"/>
          <w:szCs w:val="40"/>
        </w:rPr>
      </w:pPr>
    </w:p>
    <w:p w14:paraId="28E61A43" w14:textId="1E8A3237" w:rsidR="00212C12" w:rsidRDefault="00212C12" w:rsidP="00212C12">
      <w:pPr>
        <w:jc w:val="center"/>
        <w:rPr>
          <w:ins w:id="312" w:author="Nithyanandh Mahalingam" w:date="2020-10-31T00:08:00Z"/>
          <w:sz w:val="40"/>
          <w:szCs w:val="40"/>
        </w:rPr>
      </w:pPr>
    </w:p>
    <w:p w14:paraId="36B53276" w14:textId="605DA179" w:rsidR="00212C12" w:rsidRDefault="00212C12" w:rsidP="00212C12">
      <w:pPr>
        <w:jc w:val="center"/>
        <w:rPr>
          <w:ins w:id="313" w:author="Nithyanandh Mahalingam" w:date="2020-10-31T00:08:00Z"/>
          <w:sz w:val="40"/>
          <w:szCs w:val="40"/>
        </w:rPr>
      </w:pPr>
    </w:p>
    <w:p w14:paraId="0308792D" w14:textId="771D5B22" w:rsidR="00212C12" w:rsidRDefault="00212C12" w:rsidP="00212C12">
      <w:pPr>
        <w:jc w:val="center"/>
        <w:rPr>
          <w:ins w:id="314" w:author="Nithyanandh Mahalingam" w:date="2020-10-31T00:08:00Z"/>
          <w:sz w:val="40"/>
          <w:szCs w:val="40"/>
        </w:rPr>
      </w:pPr>
    </w:p>
    <w:p w14:paraId="3C3E1280" w14:textId="34589FAD" w:rsidR="00212C12" w:rsidRDefault="00212C12" w:rsidP="00212C12">
      <w:pPr>
        <w:jc w:val="center"/>
        <w:rPr>
          <w:ins w:id="315" w:author="Nithyanandh Mahalingam" w:date="2020-10-31T00:08:00Z"/>
          <w:sz w:val="40"/>
          <w:szCs w:val="40"/>
        </w:rPr>
      </w:pPr>
    </w:p>
    <w:p w14:paraId="46F28E42" w14:textId="62484EB8" w:rsidR="00212C12" w:rsidRDefault="00212C12" w:rsidP="00212C12">
      <w:pPr>
        <w:jc w:val="center"/>
        <w:rPr>
          <w:ins w:id="316" w:author="Nithyanandh Mahalingam" w:date="2020-10-31T00:08:00Z"/>
          <w:sz w:val="40"/>
          <w:szCs w:val="40"/>
        </w:rPr>
      </w:pPr>
    </w:p>
    <w:p w14:paraId="0B00D365" w14:textId="39BA8868" w:rsidR="00212C12" w:rsidRDefault="00212C12" w:rsidP="00212C12">
      <w:pPr>
        <w:jc w:val="center"/>
        <w:rPr>
          <w:ins w:id="317" w:author="Nithyanandh Mahalingam" w:date="2020-10-31T00:08:00Z"/>
          <w:sz w:val="40"/>
          <w:szCs w:val="40"/>
        </w:rPr>
      </w:pPr>
    </w:p>
    <w:p w14:paraId="440FD8E5" w14:textId="2F009E3D" w:rsidR="00212C12" w:rsidRDefault="00212C12" w:rsidP="00212C12">
      <w:pPr>
        <w:jc w:val="center"/>
        <w:rPr>
          <w:ins w:id="318" w:author="Nithyanandh Mahalingam" w:date="2020-10-31T00:08:00Z"/>
          <w:sz w:val="40"/>
          <w:szCs w:val="40"/>
        </w:rPr>
      </w:pPr>
    </w:p>
    <w:p w14:paraId="45C343DB" w14:textId="77777777" w:rsidR="00212C12" w:rsidRPr="003F7559" w:rsidRDefault="00212C12">
      <w:pPr>
        <w:jc w:val="center"/>
        <w:rPr>
          <w:sz w:val="40"/>
          <w:szCs w:val="40"/>
          <w:rPrChange w:id="319" w:author="Nithyanandh Mahalingam" w:date="2020-10-30T22:27:00Z">
            <w:rPr/>
          </w:rPrChange>
        </w:rPr>
        <w:pPrChange w:id="320" w:author="Nithyanandh Mahalingam" w:date="2020-10-31T00:08:00Z">
          <w:pPr/>
        </w:pPrChange>
      </w:pPr>
    </w:p>
    <w:sectPr w:rsidR="00212C12" w:rsidRPr="003F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thyanandh Mahalingam">
    <w15:presenceInfo w15:providerId="AD" w15:userId="S::nmahali7@my.centennialcollege.ca::a3a3e9d9-d995-47fc-b422-47847cfa7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62"/>
    <w:rsid w:val="00212C12"/>
    <w:rsid w:val="00284A9B"/>
    <w:rsid w:val="003F7559"/>
    <w:rsid w:val="004771C8"/>
    <w:rsid w:val="00521E2A"/>
    <w:rsid w:val="00760F62"/>
    <w:rsid w:val="009A04C8"/>
    <w:rsid w:val="00A87777"/>
    <w:rsid w:val="00D915C4"/>
    <w:rsid w:val="00DF1EEA"/>
    <w:rsid w:val="00E97C91"/>
    <w:rsid w:val="00EE3F8E"/>
    <w:rsid w:val="00F300FA"/>
    <w:rsid w:val="00FE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1F8B"/>
  <w15:chartTrackingRefBased/>
  <w15:docId w15:val="{4C57BC39-F80E-3948-AC3F-69E61671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F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6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9:15:59.614"/>
    </inkml:context>
    <inkml:brush xml:id="br0">
      <inkml:brushProperty name="width" value="0.05" units="cm"/>
      <inkml:brushProperty name="height" value="0.05" units="cm"/>
      <inkml:brushProperty name="color" value="#FBECDF"/>
    </inkml:brush>
  </inkml:definitions>
  <inkml:trace contextRef="#ctx0" brushRef="#br0">7 125 24575,'-4'0'0,"1"0"0,3 0 0,3-3 0,-5 0 0,6-1 0,-6-1 0,5 2 0,0-6 0,-3 2 0,3-7 0,-3 6 0,3-9 0,0 13 0,0-15 0,0 13 0,0-5 0,-3 5 0,3 3 0,-3 2 0,3-1 0,0 5 0,-5 0 0,8 0 0,-10 3 0,9 0 0,-2-3 0,-3 8 0,3-7 0,-6 16 0,2-12 0,-4 9 0,7-13 0,-4 3 0,4-3 0,-2 2 0,0 0 0,0 0 0,0 0 0,0 0 0,0 0 0,0 5 0,0-6 0,-2 8 0,1-9 0,-2 13 0,3-9 0,-3 8 0,3-9 0,-3 4 0,3-1 0,0-1 0,0 0 0,0 2 0,0-4 0,0 10 0,0-10 0,0 10 0,0-10 0,0 7 0,0-7 0,0 2 0,0-3 0,0 0 0,0 0 0,0 0 0,0 0 0,0 0 0,0 0 0,0 0 0,0 0 0,0 0 0,0-6 0,0 5 0,3-7 0,-3 7 0,3-7 0,-1 1 0,-1 1 0,-4-2 0,2 4 0,-2-5 0,6 3 0,-2-3 0,3 3 0,-11 0 0,5 0 0,-1 0 0,1-3 0,7 3 0,-10-3 0,14 3 0,-12 0 0,14-3 0,-8 2 0,3-1 0,-3-1 0,3 2 0,-6-4 0,3 2 0,0-1 0,0 1 0,3-2 0,0 4 0,0-5 0,3 4 0,-3-2 0,3-5 0,-3 5 0,-3-4 0,3 7 0,-3-4 0,3 4 0,0-1 0,-3-1 0,0 2 0,-3-1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9:15:52.286"/>
    </inkml:context>
    <inkml:brush xml:id="br0">
      <inkml:brushProperty name="width" value="0.05" units="cm"/>
      <inkml:brushProperty name="height" value="0.05" units="cm"/>
      <inkml:brushProperty name="color" value="#FBECDF"/>
    </inkml:brush>
  </inkml:definitions>
  <inkml:trace contextRef="#ctx0" brushRef="#br0">808 354 24575,'2'2'0,"-6"-1"0,11 2 0,-6-3 0,5 2 0,0-1 0,5 4 0,-4-4 0,20 4 0,-19-1 0,29 4 0,-29-4 0,43 4 0,-35-7 0,17 4 0,2 1 0,-22-2 0,49 4 0,-35-4 0,8-4 0,-22-1 0,-13 1 0,0-5 0,0 7 0,-5-5 0,-5 3 0,0-3 0,-4 3 0,-15-6 0,18 3 0,-24-1 0,-10-6 0,-25 2 0,12-1 0,-21 1 0,66 7 0,-20-2 0,13 3 0,5-3 0,-3 3 0,9-3 0,12 3 0,-5 0 0,6 0 0,-3 0 0,5 0 0,2 2 0,7-4 0,1 4 0,9-6 0,-8 4 0,40 3 0,-36-3 0,55 3 0,-60-3 0,46 0 0,-50 0 0,23 0 0,-31-3 0,4 5 0,-7-7 0,2 10 0,-3-10 0,-8 7 0,3-4 0,-4 2 0,-5 0 0,9 0 0,-36-1 0,25 1 0,-21 3 0,1-2 0,20 1 0,-57 1 0,57-2 0,-60 1 0,63-2 0,-33 3 0,32-2 0,-2 4 0,8-7 0,8 7 0,0-10 0,0 9 0,0-8 0,0 8 0,2-6 0,2 5 0,2-3 0,0 2 0,0-1 0,23 7 0,31-1-6182,-18-1 6182,11 0 0,11-4 0,-6-1 0,15 2 0,-25-3 0,-40 0 0,0 0 0,-8 0 0,-6 0 0,-1 0 6182,-2-3-6182,-11 2 0,3-1 0,-34 2 0,30 0 0,-53-3 0,56 2 0,-27-4 0,9 4 0,-4-7 0,0 7 0,-9-5 0,38 6 0,-22 0 0,30 0 0,-13-3 0,18 3 0,-5-3 0,6 3 0,0 2 0,3-1 0,3 2 0,11-3 0,-1 0 0,48 2 0,-39-4 0,24 7 0,18-1 0,-40 0-3392,32-1 0,1 0 3392,-36 0-1734,63-5 1734,-79 4 0,23-5 0,-36 3 0,2 0 0,-7-3 5925,-1 3-5925,1-3 0,-13 0 0,11 2 2593,-26 1-2593,24 1 0,-17 2 0,-1-1 0,12-1 0,-38 2 0,4-6 0,6 2 0,-29-4 0,55 4 0,-44-4 0,48 4 0,-24-4 0,31 4 0,-6-2 0,10 3 0,4-2 0,3 4 0,0-4 0,0 4 0,-3-5 0,-3 3 0,5-3 0,-7 3 0,12 0 0,-3-3 0,21 3 0,-12-3 0,33 0 0,-32 2 0,46-7 0,-44 7 0,29-5 0,-36 6 0,1 0 0,-8 0 0,-4 0 0,-1 0 0,-1 0 0,-2 0 0,0 0 0,-19 0 0,14 0 0,-17 0 0,-14 0 0,25 3 0,-72-2 0,71 1 0,-76-2 0,70 3 0,-53 3 0,64-2 0,-23 1 0,37-5 0,-7-3 0,3 3 0,3 0 0,-2 3 0,1 3 0,-5-1 0,3-1 0,0 4 0,0-7 0,3 7 0,0-10 0,0 4 0,2-2 0,-4 0 0,4 6 0,-4 2 0,2 0 0,2 14 0,-1-14 0,1 12 0,1-16 0,-2 4 0,1-8 0,-2 6 0,3-11 0,-2 6 0,-2-6 0,3 4 0,-6 1 0,3 0 0,-3 3 0,2-5 0,7 4 0,-9-8 0,10 6 0,-8-3 0,5 3 0,0-3 0,-3 0 0,0-3 0,5-11 0,-6 11 0,5-24 0,-6 23 0,2-40 0,0 34 0,-9-46 0,7 41 0,-17-54 0,17 49 0,-17-50 0,17 57 0,-9-19 0,5 13 0,1 14 0,-3-11 0,10 19 0,-7 0 0,10 3 0,-7 0 0,4 9 0,-4-8 0,-2 28 0,1-23 0,-3 21 0,-2 1 0,0 15 0,-3-5 0,-4 13 0,10-41 0,-14 25 0,17-34 0,-10 25 0,6-9 0,1-4 0,-6 18 0,2-23 0,-2 4 0,5-7 0,1-8 0,5 0 0,-1 0 0,-4 0 0,7 0 0,-5 0 0,6 0 0,-8 0 0,4-3 0,-11-3 0,8 5 0,-10-7 0,18 10 0,-17-5 0,15 3 0,-11 0 0,3 0 0,-3 0 0,2 0 0,-2 0 0,-2 0 0,6 0 0,-11 6 0,11-5 0,-4 7 0,7-5 0,2-2 0,0 3 0,2-6 0,2 5 0,-1 0 0,10-3 0,0 3 0,17-6 0,-6 2 0,34-8 0,-33 8 0,48-11 0,-57 8 0,43-2 0,-44 3 0,40-3 0,-41 5 0,16-5 0,-24 6 0,-3 0 0,0-3 0,0 2 0,0-2 0,-3 3 0,5 0 0,-7 0 0,7 0 0,-9 0 0,2 0 0,-7 0 0,6 0 0,-3 0 0,-3 0 0,2 0 0,-42-12 0,26 9-6784,-69-14 6784,67 16-2138,-70-10 2138,76 9 0,-47 2 0,53 2 0,-20 6 0,24-11 0,-11 5 0,16-2 0,-4 1 0,7-1 5725,-2 2-5725,1-4 3197,-9 3-3197,5-4 0,-2 2 0,6 1 0,15 0 0,-10 3 0,11 0 0,13 2 0,-16-1 0,65 7 0,-58-10-3392,45 3 0,2 0 3392,-40-3-2269,63 4 1,4 0 2268,-53-3-1517,59 3 0,0 1 1517,-59-5 0,58 2 0,-27-3 0,-38 0 0,27-1 0,0-1 0,-31 2 3034,37-6-3034,-55 5 4537,4-1-4537,-13 2 6784,6 0-6784,-11 0 0,11 0 0,-9-3 0,2 2 0,-1-4 0,-1 1 0,-1 1 0,-6-8 0,2 9 0,-5-6 0,-13-14 0,9 14-6784,-48-41 6784,40 39-2269,-23-17 1,-1 0 2268,27 20 0,-30-19 0,-9-5 0,-19 8 0,1-11 0,-5 9 0,73 21 0,-23-11 0,27 9 4537,-13-3-4537,12 5 6784,1 2-6784,6 2 0,-5 0 0,7 0 0,-7 0 0,2 0 0,2 0 0,-7 0 0,20 0 0,-20 2 0,18 2 0,-16 2 0,3 0 0,0 0 0,5-3 0,-10 13 0,12-13 0,-12 24 0,13-21 0,-10 21 0,10-18 0,-8 19 0,3-22 0,1 27 0,-1-27 0,5 17 0,-5-20 0,2 3 0,-2-3 0,-2 0 0,7-3 0,-5 0 0,6 0 0,-3-3 0,0 5 0,-3-4 0,-3 2 0,2 5 0,-2-7 0,6 8 0,-8-6 0,9 0 0,-12 0 0,15 0 0,-6 0 0,5-3 0,-3-1 0,-1-2 0,2 3 0,4-8 0,2 4 0,17-19 0,-14 14 0,9-8 0,-9 3 0,-10 8 0,8-13 0,-14 17 0,10-8 0,-5 11 0,7 0 0,-9 2 0,-9 5 0,-4-4 0,1 4 0,-10 1 0,13-2 0,-35 15 0,31-16 0,-37 19 0,40-20 0,-15 9 0,24-11 0,-9 3 0,16-3 0,-15 0 0,12 0 0,-31 0 0,32 0 0,-21 0 0,25 0 0,2 0 0,-8 3 0,25-3 0,-17 3 0,22-3 0,-21 0 0,33-3 0,-28 3 0,33-1 0,-39-1 0,17 4 0,-22-2 0,0 1 0,-6-1 0,19 6 0,-16-7 0,18 7 0,-20-3 0,-3-2 0,5 4 0,-21-4 0,18 1 0,-47 4 0,43-2 0,-64-2 0,57 0 0,-52-6 0,45 4 0,-27-3 0,29 3 0,0 0 0,14-2 0,3 6 0,8-8 0,-3 6 0,9-5 0,17 3 0,-14 0 0,51 0 0,-47 3 0,65-3 0,-61 3-6784,71 2 6784,-71-4 0,52 7 0,-65-10 0,14 7 0,-26-10 0,0 7 0,-2-2 0,-2 1 6784,1-2-6784,-3 3 0,3-4 0,-17 8 0,11-6 0,-41 8 0,29-6 0,-51 3 0,49-2-6784,-49 0 6784,41 0-3474,-30 3 3474,33-6 0,6 3 0,19 0 0,0-3 0,19 2 5064,-33-2-5064,31-4 5194,-35 4-5194,23-3 0,1 3 0,-5 5 0,12-4 0,-9 4 0,35 1 0,-20-4 0,80 10 0,-64-7 0,31 1 0,1 0 0,-29-1 0,21 0 0,-2-1 0,-29-4 0,30 4 0,-53-4 0,5 0 0,-9 0 0,2-3 0,-4 2 0,-13-1 0,6 2 0,-34-3 0,27-1 0,-56 1 0,52 0 0,-60 3 0,62 0 0,-62 0 0,56 0 0,-51 5 0,59-6 0,-14 3 0,24-3 0,8 2 0,-7-1 0,10 5 0,-4-5 0,1 1 0,0 4 0,-3-13 0,5 9 0,4-7 0,1 9 0,2-5 0,12 4 0,55-5 0,-37 3 0,34-1 0,-2 2 0,-45 1 0,67-1 0,-41 7 0,-19-9 0,20 8 0,-47-12 0,4 5 0,-12 1 0,-5-5 0,3 6 0,-30-5 0,17 0 0,-52 3 0,47 0 0,-27 0 0,-30 0 0,42 0 0,-36-2 0,3-2 0,43 0 0,-64 1 0,79 3 0,-10 4 0,20-2 0,4-2 0,1-3 0,-2 5 0,1-4 0,-2 2 0,3-1 0,0-2 0,8 3 0,-3 0 0,31-17 0,-37 19 0,32-15 0,-38 19 0,13-4 0,-1-2 0,-6 0 0,8 0 0,-15 0 0,13 0 0,-16 0 0,15 0 0,-19 2 0,12-2 0,-13 2 0,6-2 0,-21 0 0,17 0 0,-27 0 0,28 0 0,-12 0 0,17 2 0,0-4 0,5 7 0,5-7 0,-6 2 0,6 2 0,-8-2 0,8-2 0,-6 9 0,5-12 0,-4 8 0,1-1 0,-4-7 0,7 12 0,-6-8 0,8 9 0,2-2 0,-9-2 0,8 1 0,-14 6 0,11-6 0,-6 9 0,5-10 0,0 1 0,-6-2 0,5 0 0,-7 0 0,10-3 0,-10-3 0,10 5 0,-10-4 0,10 5 0,3-6 0,3 5 0,28-7 0,-22 7 0,60-16 0,-59 8 0,63-19 0,-71 18 0,50-17 0,-51 19 0,23-12 0,-12 7 0,-10 6 0,22-6 0,-29 11 0,11-6 0,-12 5 0,-4 0 0,7 0 0,-13 0 0,4 0 0,-5 0 0,-3 0 0,-21 0 0,17 0 0,-24 0 0,4 0 0,18 2 0,-46 1 0,55 3 0,-26-2 0,32-2 0,5-2 0,-1 0 0,5 0 0,5 0 0,13 0 0,-4 0 0,49-2 0,-36 1 0,21-2 0,32 3 0,-57-1-3392,34 1 0,-1 0 3392,-39 0-2269,31 0 1,-1 0 2268,-34 0-182,33 3 0,-1-1 182,-31-3 0,62 25 0,-66-22 4356,17 18-4356,-27-20 6515,-8 2-6515,6-4 814,-6 7-814,5-10 0,-6 7 0,5-4 0,-7 2 0,4 2 0,-5-1 0,3 1 0,-3-2 0,3 0 0,-17 8 0,8-6 0,-30 14 0,28-14 0,-17 6 0,-8-8 0,15 0 0,-59 0 0,56 3 0,-59-2 0,60 5 0,-32 0 0,40-4 0,2 2 0,13-6 0,3 4 0,5-7 0,-6 7 0,11-8 0,-3 6 0,8 0 0,19-3 0,-15 3 0,59-3 0,-52 3 0,25 0 0,2 0 0,-20 0 0,54 0 0,-66 3 0,18-3 0,-37 3 0,6-6 0,-10 5 0,4-6 0,-8 6 0,3-5 0,-3 3 0,-3 0 0,2 0 0,-32-3 0,23 2 0,-20-1 0,-32-4 0,40 5 0,-49-3 0,-3 0 0,36 3 0,-38-4 0,2-1 0,43 4 0,-46-6 0,67 5 0,2 5 0,14-4 0,3 5 0,0-6 0,3 2 0,0-1 0,16-1 0,-6 2 0,38-7 0,-35 7 0,68-7 0,-61 4-3392,28 5 0,2 0 3392,-23-6-1709,31 10 0,1 0 1709,-29-7-167,16 6 0,-4 0 167,-30-3 0,9 1 0,-28-2 4925,-5 0-4925,-16 0 4945,6 0-4945,-47 0 0,33 0-3059,-27-1 0,0-1 3059,26-2 0,-44 0-3362,-5-5 3362,50 8 0,-23 1 0,-1 2 0,25 2 0,-8 5 0,25-6 5119,11-6-5119,5 5 5027,-1-4-5027,0 2 0,6-1 0,-11-1 0,20-4 0,-15 5 0,59-27 0,-40 23 0,74-17 0,-68 21 0,23 3 0,1-1 0,-20 0 0,50 1 0,-62-2 0,8-3 0,-23 3 0,-10 0 0,3-2 0,-6 4 0,2-5 0,-3 0 0,-1 3 0,-15-6 0,12 5 0,-34-4 0,29 4 0,-48-4 0,45 4 0,-53-1 0,51-1 0,-40-1 0,45 1 0,-23 0 0,32 3 0,-5-3 0,11 3 0,6 0 0,0-2 0,6 4 0,0-5 0,0 3 0,16 0 0,-10 0 0,11 0 0,28 3-6784,7 3 6784,-3-2-553,22 4 553,-63-8 0,24 3 0,-34 0 0,-2-6 0,-5 5 6511,0-2-6511,-3-2 826,-3 2-826,-1-4 0,-15 1 0,10 3 0,-9 0 0,-14 0 0,16 0 0,-47 0 0,36 0 0,-42 0 0,39 0 0,-17-3 0,39 0 0,-2 2 0,18-4 0,-10 7 0,12-5 0,-17 3 0,19 0 0,-7 0 0,20 0 0,-10 3 0,34-8 0,-31 6 0,63-6 0,-51 2 0,26 3 0,2-1 0,-17-4 0,23 4 0,0 1 0,-23-3 0,14 2 0,-2 0 0,-24 0 0,17-5 0,-34 6 0,-6 0 0,0-2 0,-3 6 0,-6-6 0,2 5 0,-5-3 0,1 2 0,1-1 0,-18 4 0,18-1 0,-36 1 0,35-2 0,-28 3 0,15-3 0,6 1 0,2-1 0,16-3 0,6 0 0,-3 0 0,6-3 0,-6 2 0,24-4 0,-19 4 0,43-1 0,-25 2-6784,55 5 6784,-49-4 0,21 5 0,6 2 0,-39-6 0,33 3 0,-1 0 0,-37-4 0,32 2 6784,-53-3-6784,-9 0 0,2 0 0,-5 0 0,-10 0 0,11 0 0,-33 5 0,36-4 0,-33 10 0,36-7 0,-16 2 0,6 5 0,3-9 0,-5 11 0,11-12 0,-3 5 0,8-6 0,-2 0 0,4 0 0,4 0 0,0 0 0,-6 2 0,5 2 0,-12-1 0,-19 2 0,16-4 0,-20 4 0,26-4 0,-1 4 0,9-1 0,-2-1 0,4 5 0,-2-7 0,-2 5 0,1-6 0,0 0 0,2 0 0,2 0 0,0 2 0,-3 2 0,-3 2 0,2 0 0,-1 5 0,-4 2 0,-1 15 0,-2-13 0,-3 20 0,6-26 0,-3 13 0,5-18 0,2 4 0,2-10 0,0 4 0,0-7 0,0 1 0,0-2 0,2 0 0,-4 3 0,7-16 0,-4 15 0,7-37 0,-4 32 0,4-19 0,-2 3 0,1 14 0,1-22 0,-4 25 0,-2-4 0,-2 12 0,0 9 0,0 1 0,3-1 0,-2-1 0,1-2 0,-2-2 0,3 2 0,-2 10 0,-1-12 0,-4 28 0,1-26 0,-3 35 0,6-27 0,-8 17 0,6-22 0,-6 0 0,7-6 0,-1-3 0,-1 0 0,-1-8 0,1 12 0,-3-6 0,6 5 0,-3-1 0,0-4 0,2-1 0,-2 5 0,3-7 0,0 4 0,0-5 0,3 3 0,0-3 0,6 6 0,-2-3 0,1 0 0,9 3 0,-6-3 0,20 3 0,-22-3 0,21 3 0,-24-3 0,8 0 0,-12 5 0,-2-7 0,-2 7 0,1-7 0,-2 1 0,0 1 0,3-2 0,-14-4 0,11 1 0,-10-1 0,-12-12 0,13 16 0,-43-41 0,43 36 0,-62-42 0,55 41 0,-44-31 0,53 33 0,-20-13 0,14 4 0,-1 9 0,3-7 0,11 15 0,0-1 0,0 2 0,-6 8 0,2-4 0,-4 18 0,4-16 0,-3 29 0,1-28 0,-6 31 0,7-29 0,-3 13 0,-6 4 0,13-10 0,-30 15 0,32-24 0,-16 1 0,23-8 0,-4 3 0,10-3 0,-9 8 0,38 4 0,-24-2 0,74 12 0,-52-14 0,14 2 0,0-1 0,-13-4 0,54 8 0,-68-12 0,26 5 0,-34-6 0,-8 2 0,6 1 0,-11 1 0,-1-5 0,-3-2 0,2-1 0,-5 2 0,6-1 0,11-4 0,-10 5 0,18-9 0,-17 13 0,9-19 0,-8 15 0,8-12 0,-7 11 0,10-6 0,-10 2 0,5-5 0,-12 8 0,2-1 0,-2 5 0,37-17 0,-20 13 0,17-13 0,-29 14 0,-6 0 0,2-3 0,3-17 0,-1 12 0,38-23 0,-26 25 0,28-16 0,-39 17 0,1-9 0,-7 13 0,4-1 0,-2 5 0,3-3 0,-5 2 0,3-7 0,-6 4 0,5-5 0,0 3 0,0 0 0,-3 3 0,0-8 0,-1 6 0,-1-6 0,4 5 0,-2-1 0,-5-7 0,-5-2 0,0 0 0,-10-4 0,15 15 0,-17-14 0,16 14 0,-10-7 0,-1 4 0,-6-1 0,0 1 0,-5-3 0,19 11 0,-7-3 0,12 3 0,-5 5 0,3-1 0,-1 18 0,4-10 0,4 54 0,2-46-3392,2 40 0,1 2 3392,-2-35 0,5 51-2498,2-25 2498,-3-31-970,15 49 970,-12-58 0,17 24 0,-14-25 5067,7 6-5067,-4-7 3411,-7-8-3411,15 3 1774,-14-5-1774,9 1 0,-11-5 0,8 1 0,-9-2 0,16-10 0,-19 6 0,12-4 0,-8-9 0,0 13 0,37-36 0,-31 33 0,27-36 0,-38 36 0,2-33 0,-3 28 0,-3-8 0,-1 10 0,1 10 0,-16-7 0,9 7 0,-26-5 0,15 9 0,-14-3 0,19 3 0,-7 5 0,13-3 0,1 6 0,0-8 0,11 3 0,-4-6 0,8 5 0,-3-4 0,0 2 0,8-3 0,-6-1 0,14-1 0,-11 4 0,25-7 0,-20 7 0,29-7 0,-32 4 0,8 4 0,-20-2 0,-2 7 0,-2-4 0,-11 9 0,11-5 0,-26 12 0,24-13 0,-20 9 0,24-9 0,-5 2 0,11 2 0,-4-7 0,5 4 0,-10-5 0,8 2 0,-3-1 0,0 2 0,4-1 0,3 2 0,-8-1 0,10-1 0,-13-2 0,9 0 0,-5 0 0,6 0 0,-9-3 0,7 0 0,-5-1 0,3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9:16:37.546"/>
    </inkml:context>
    <inkml:brush xml:id="br0">
      <inkml:brushProperty name="width" value="0.05" units="cm"/>
      <inkml:brushProperty name="height" value="0.05" units="cm"/>
      <inkml:brushProperty name="color" value="#ECC395"/>
    </inkml:brush>
  </inkml:definitions>
  <inkml:trace contextRef="#ctx0" brushRef="#br0">438 157 24575,'6'0'0,"-1"0"0,1 0 0,0 0 0,0-2 0,14-4 0,-11 1 0,10 0 0,1 2 0,-11 0 0,29-6 0,-27 5 0,37-9 0,-36 11 0,40-12 0,-38 10 0,27-5 0,-26 3 0,-20 8 0,-1-1 0,-20 5 0,6-1 0,-13-2 0,10 1 0,-10 1 0,26-4 0,1 1 0,0-2 0,5 0 0,-4 0 0,1 0 0,-2 0 0,3 3 0,-2-2 0,1 1 0,-5-2 0,3 0 0,0 3 0,0-2 0,3 1 0,-9-2 0,5 0 0,-16 0 0,15 0 0,-26 0 0,24 0 0,-23 0 0,24 0 0,-19 3 0,20-2 0,-23 1 0,22-2 0,-22 3 0,22-2 0,-10 1 0,12-2 0,3 0 0,0 0 0,6 0 0,-8 0 0,3 0 0,-3 0 0,-1 0 0,1 0 0,0 0 0,-3 0 0,3 0 0,-9 0 0,5 0 0,-13-2 0,12 1 0,-6-4 0,16 4 0,2-2 0,5 3 0,2 0 0,-1 0 0,26 0 0,-19 0 0,17-2 0,2-2 0,-21 1 0,45-3 0,-45 6 0,29-6 0,-33 6 0,11-6 0,-9 5 0,2-1 0,-6-1 0,0 2 0,-3-1 0,0 2 0,0 2 0,-6-1 0,0 2 0,-3-3 0,0 0 0,-19 0 0,14 0 0,-50-1 0,47 1 0,-65-6 0,63 5 0,-27-5 0,10 0 0,20 5 0,-34-10 0,38 10 0,-6-5 0,11 6 0,8 0 0,-9 0 0,10 0 0,-2 0 0,12 3 0,-7 0 0,5 1 0,1 3 0,0-5 0,29 11 0,-23-11 0,37 11 0,-42-11 0,42 6 0,-45-8 0,37 3 0,-36-3 0,18-3 0,-21 3 0,-1-6 0,-10 6 0,1-6 0,-6 6 0,-2-6 0,0 5 0,-17-9 0,16 8 0,-30-15 0,25 15 0,-22-9 0,24 11 0,-7-3 0,17 3 0,0 0 0,8 0 0,8 0 0,-6 0 0,30-3 0,-26 3 0,18-3 0,0 0 0,6-3 0,0 2 0,-6-1 0,-13-1 0,-8 5 0,7-5 0,-15 6 0,-4 0 0,-4 0 0,-5 0 0,0 3 0,2-2 0,-15 1 0,13-2 0,-22 0 0,22 0 0,-19 0 0,22 0 0,-8 0 0,14-2 0,0 4 0,6-2 0,0 1 0,3 1 0,0-5 0,0 3 0,14 0 0,-11 3 0,29-3 0,-25 3 0,23 0 0,-24-3 0,4 3 0,1 0 0,-3 0 0,4 0 0,-7 0 0,-7 0 0,-5-3 0,1 6 0,-11-3 0,6 0 0,-28 5 0,21-6 0,-37 11 0,38-11 0,-20 9 0,16-8 0,4 0 0,-3 0 0,11-3 0,2 0 0,5 0 0,2 0 0,0 0 0,0 0 0,0-3 0,26-3 0,-14 2 0,48-4 0,-43 7 0,53-7 0,-55 7 0,52-7 0,-52 4 0,18 1 0,-27 0 0,-3 3 0,-3 0 0,0 0 0,-6 0 0,5 0 0,-7 0 0,2 3 0,-4-2 0,-2 1 0,3 1 0,-11-2 0,9 1 0,-31 4 0,25-5 0,-50 4 0,47-5 0,-57-2 0,57 1 0,-25-2 0,11-2 0,17 3 0,-28-6 0,33 5 0,-13-1 0,20 2 0,-3 2 0,11 2 0,19 2 0,-14-1 0,19 2 0,14-1 0,-23 2-3392,26-2 0,0 0 3392,-27 0-1018,27 1 1,-1-2 1017,-33-2-329,57 4 329,-60-4 0,20 2 0,-27-3 0,-6 0 5613,5 0-5613,-13 0 2958,7 0-2958,-8-3 577,0 2-577,3-1 0,-28-1 0,19 0 0,-54-4 0,51 4 0,-29 0 0,11-2 0,20 1 0,-30-2 0,40 0 0,-5 6 0,17-3 0,1 3 0,1 0 0,12 0 0,-8 0 0,8 0 0,15 0 0,-19 0 0,54 0 0,-52 0 0,50-3 0,-48 0 0,12-1 0,-23 2 0,-5 2 0,-9 0 0,4 0 0,1 0 0,-5 0 0,1 0 0,-2 0 0,-3 0 0,3 0 0,0 0 0,-3 0 0,-3 0 0,1 0 0,0 0 0,5 0 0,2-3 0,2 5 0,7-4 0,-1 5 0,5-1 0,-3-1 0,26 7 0,-19-4 0,33 5 0,-37-3 0,11-3 0,-17-3 0,-3-1 0,2-1 0,-7 7 0,5-1 0,-4 4 0,-1-4 0,-1 4 0,-1-4 0,-5 7 0,8-4 0,-1 1 0,5-4 0,0 4 0,0-4 0,0 4 0,0-2 0,0 0 0,5 6 0,-1-5 0,5 10 0,-6-10 0,2 4 0,-4-5 0,4-2 0,-7-2 0,4 6 0,-4-3 0,2 6 0,-3-7 0,2-2 0,-4-4 0,4-2 0,-4 1 0,1-3 0,1 3 0,-8-17 0,9 11 0,-14-27 0,11 26 0,-9-18 0,10 20 0,-5-3 0,6 5 0,2 2 0,-1 4 0,2 4 0,0 2 0,-3 0 0,3 5 0,0-1 0,0 15 0,0-13 0,0 29 0,0-30 0,-6 19 0,0-7 0,-1-10 0,-1 14 0,7-20 0,-2-1 0,3-6 0,0-7 0,0 1 0,0-5 0,0 3 0,0-19 0,0 16 0,0-11 0,0-6 0,3 9 0,-5-11 0,4 16 0,-5 13 0,3 1 0,0 6 0,0 3 0,0 11 0,0-8 0,-5 29 0,3-30 0,-6 30 0,8-32 0,-6 13 0,3-18 0,2 2 0,-4-6 0,5 0 0,-1 0 0,-1-3 0,-1-3 0,2-1 0,-10-15 0,9 12 0,-6-9 0,-6-12 0,5 19 0,-24-46 0,23 46 0,-29-49 0,26 51 0,-10-28 0,15 36 0,4-3 0,1 8 0,3 3 0,-8 24 0,6-15 0,-17 45 0,17-44 0,-15 35 0,16-41 0,-7 20 0,7-27 0,-2 9 0,3-17 0,0 2 0,0-4 0,0-2 0,0-10 0,0 9 0,0-28 0,0 24 0,-2-31 0,1 29 0,-2-18 0,1 26 0,3-5 0,-5 12 0,6-2 0,-3 8 0,2-1 0,4 5 0,1 13 0,-2-12 0,4 12 0,6 3 0,-8-15 0,18 23 0,-18-25 0,8 3 0,-8-8 0,-3-6 0,2 3 0,1-6 0,1 6 0,4-9 0,-7 5 0,7-10 0,-10 7 0,7-2 0,-4-7 0,-1 10 0,2-19 0,-4 19 0,2-8 0,-3 16 0,0 4 0,0 2 0,0 6 0,0 3 0,0-3 0,-6 22 0,8-23 0,-10 20 0,10-25 0,-5 6 0,6-11 0,-2-3 0,-1 2 0,-1-9 0,-2 5 0,3-7 0,0 3 0,0-2 0,0-2 0,0-5 0,0 5 0,3-4 0,-5 10 0,4 1 0,-5 9 0,3 3 0,0 9 0,0-8 0,0 15 0,0-16 0,0 7 0,-2-12 0,4-2 0,-7-2 0,7-5 0,-5 1 0,0-2 0,0-5 0,0 6 0,-3-20 0,5 16 0,-9-27 0,5 26 0,-7-21 0,6 23 0,3-4 0,0 12 0,0 1 0,3 4 0,-3 1 0,3 1 0,-5 31 0,0-25 0,-3 52 0,4-33 0,4 5 0,1-13 0,-1-18 0,-1-4 0,1-9 0,3-3 0,1-5 0,4-2 0,-7 9 0,4-7 0,3-10 0,-6 14 0,12-33 0,-10 34 0,2-24 0,-4 26 0,-2-1 0,0 10 0,0 8 0,0 3 0,0-2 0,-8 20 0,6-20 0,-14 23 0,14-25 0,-12 9 0,13-16 0,-5 6 0,6-12 0,0 5 0,0-6 0,0 0 0,0-1 0,0 1 0,0 0 0,-2-16 0,1 12 0,-4-29 0,4 18 0,-5-1 0,6 11 0,-3 14 0,3 6 0,-8 19 0,3-12 0,-4 12 0,1 5 0,4-5 0,-2 6 0,6-12 0,-2-19 0,1 0 0,-2-6 0,0 0 0,3-3 0,0 0 0,-3-3 0,3 2 0,-6-12 0,3 12 0,-1-9 0,-1 2 0,4 0 0,-4-2 0,4 8 0,-4 8 0,7 0 0,-7 0 0,4 8 0,-2-3 0,-8 17 0,9-14 0,-11 6 0,3 13 0,3-16 0,-7 25 0,13-25 0,-7 1 0,10-10 0,-7-5 0,7-3 0,-5 0 0,6-3 0,-3-5 0,0 3 0,0-18 0,-3 17 0,3-27 0,0 29 0,0-24 0,0 26 0,0-6 0,0 13 0,0 2 0,0 5 0,3-3 0,-5 0 0,1 5 0,-3-3 0,2 14 0,2-11 0,-3 3 0,2-11 0,-1-3 0,-1-3 0,0 0 0,-1-1 0,1-1 0,3 1 0,-5-13 0,1 11 0,-2-10 0,0 17 0,6 0 0,-6 6 0,6 1 0,-14 9 0,9-3 0,-26 28 0,24-25 0,-28 32 0,28-38 0,-10 11 0,14-23 0,3-2 0,0-5 0,0 3 0,3-22 0,0 21 0,0-28 0,0 30 0,-3-16 0,3 19 0,-3-1 0,6 5 0,-8 5 0,4-1 0,-5 5 0,3-3 0,0 19 0,0-15 0,-3 34 0,2-33 0,-1 16 0,2-26 0,0 1 0,0-8 0,2-11 0,-1 8 0,4-24 0,-1 20 0,4-23 0,-4 24 0,4-14 0,-7 24 0,2-2 0,-3 10 0,5 16 0,-4-10 0,10 30 0,-7-24 0,5 22 0,-3-26 0,-3 6 0,0-14 0,-3-6 0,0 5 0,0-12 0,2 2 0,-1-4 0,2 0 0,-3 3 0,5-8 0,-4 6 0,7-15 0,-4 18 0,-1-9 0,-3 14 0,2 0 0,-4 3 0,2 6 0,-1-3 0,-4 13 0,4-10 0,-7 16 0,7-17 0,-8 3 0,9-11 0,-3-3 0,0-3 0,3-3 0,-3 2 0,0-15 0,3 12 0,-9-23 0,8 23 0,-7-15 0,5 23 0,-4-3 0,1 9 0,3 1 0,-3 4 0,3-5 0,-14 26 0,8-19 0,-13 25 0,15-28 0,-5 8 0,9-15 0,3-1 0,-2-1 0,4-4 0,-8-10 0,5 7 0,-4-28 0,4 25 0,-9-33 0,7 33 0,-5-19 0,8 22 0,0 2 0,0 7 0,0 5 0,0 0 0,0 16 0,0-13 0,0 30 0,0-29 0,-2 17 0,1-25 0,-2 2 0,3-12 0,0 1 0,0-5 0,0 6 0,0-14 0,0 11 0,0-19 0,0 19 0,0-7 0,0 15 0,0 1 0,0 9 0,-2 3 0,1-2 0,-10 23 0,9-22 0,-12 27 0,10-32 0,1 7 0,1-10 0,5-5 0,-6 1 0,2-5 0,-2 0 0,1-5 0,1 3 0,-4-20 0,4 18 0,-10-31 0,9 27 0,-14-30 0,14 30 0,-6-11 0,8 22 0,-3 0 0,2 5 0,-1 2 0,2 2 0,-6 13 0,2-10 0,-13 35 0,12-32 0,-14 39 0,17-40 0,-9 22 0,8-28 0,2 3 0,-4-11 0,7 0 0,-5-4 0,3 1 0,0-13 0,0 9 0,0-26 0,0 26 0,3-20 0,-2 21 0,1 1 0,-2 8 0,0 9 0,-2 0 0,1 3 0,-10 22 0,9-20 0,-12 37 0,13-39 0,-10 23 0,10-32 0,-7 7 0,7-16 0,-2 3 0,-5-19 0,6 9 0,-9-27 0,11 27 0,-3-9 0,-2 2 0,3 11 0,-3-19 0,5 25 0,0-9 0,0 16 0,0 2 0,0 2 0,0 3 0,-3 16 0,2-16 0,-4 46 0,2-46 0,-1 34 0,2-39 0,2 11 0,-1-16 0,1-2 0,3-5 0,0 0 0,1 0 0,9-6 0,-8 5 0,23-19 0,-19 17 0,21-13 0,-21 18 0,8-5 0,-14 11 0,0-1 0,-1 2 0,-1 3 0,4-6 0,1 14 0,-2-9 0,7 14 0,-10-11 0,7 6 0,-5-10 0,-2 1 0,4-5 0,-10 0 0,10 0 0,-7-3 0,4 0 0,6-14 0,-6 8 0,9-19 0,-10 19 0,7-13 0,-7 20 0,4-3 0,-5 11 0,0 16 0,0-12 0,0 28 0,0-28 0,0 20 0,0-22 0,0-2 0,0-13 0,0-3 0,0-4 0,0-6 0,0 8 0,0-16 0,0 20 0,-2-7 0,1 15 0,-2 0 0,1 4 0,1 9 0,-5-10 0,6 18 0,-3-16 0,3 4 0,0-10 0,0-13 0,0 6 0,0-6 0,0-1 0,0 7 0,0-20 0,0 19 0,5-24 0,-1 26 0,2-12 0,-6 18 0,2-1 0,-4 7 0,8-1 0,-6 5 0,16 13 0,-10-12 0,32 28 0,-24-31 0,43 25 0,-38-26 0,60 11 0,-60-14 0,73-6 0,-73 2 0,55-13 0,-59 9 0,41-11 0,-43 11 0,38-9 0,-37 13 0,25-5 0,-27 6 0,2 0 0,-10 0 0,-9 0 0,5 0 0,1 3 0,-5-2 0,11 1 0,-6-2 0,2 3 0,-5-2 0,0 1 0,-6 1 0,5-2 0,-25 12 0,14-10 0,-64 23 0,46-19-3392,-22 6 0,0-1 3392,24-8 0,-27 4 0,35 0 0,17-6 0,-11 6 0,22-8 0,8 0 0,-3 0 0,52 0 0,-42 3 6784,40-2-6784,36 11 0,-39-10 0,13 4 0,17 2 0,-14-1 0,0-1 0,-2-1 0,14 2 0,-21-2 0,-26 0 0,17-1 0,-11-2 0,-41-2 0,8 0 0,-18-2 0,0 1 0,3-2 0,0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738A4F-8678-D249-AB1D-E217400B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Nithyanandh Mahalingam</dc:creator>
  <cp:keywords/>
  <dc:description/>
  <cp:lastModifiedBy>Nithyanandh Mahalingam</cp:lastModifiedBy>
  <cp:revision>11</cp:revision>
  <dcterms:created xsi:type="dcterms:W3CDTF">2020-10-30T12:46:00Z</dcterms:created>
  <dcterms:modified xsi:type="dcterms:W3CDTF">2020-10-30T20:32:00Z</dcterms:modified>
</cp:coreProperties>
</file>